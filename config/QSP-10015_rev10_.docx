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cs="Arial"/>
        </w:rPr>
      </w:pPr>
      <w:r>
        <w:rPr>
          <w:rFonts w:ascii="Arial" w:hAnsi="Arial" w:eastAsia="PMingLiU" w:cs="Arial"/>
          <w:sz w:val="24"/>
          <w:lang w:val="en-US" w:eastAsia="en-US" w:bidi="ar-SA"/>
        </w:rPr>
        <w:object>
          <v:shape id="Picture 1" type="#_x0000_t75" style="height:30.75pt;width:234pt;rotation:0f;" o:ole="t"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o:OLEObject Type="Embed" ProgID="" ShapeID="Picture 1" DrawAspect="Content" ObjectID="_1" r:id="rId9"/>
        </w:object>
      </w:r>
    </w:p>
    <w:p>
      <w:pPr>
        <w:jc w:val="center"/>
        <w:outlineLvl w:val="0"/>
        <w:rPr>
          <w:rFonts w:cs="Arial"/>
          <w:b/>
          <w:sz w:val="36"/>
        </w:rPr>
      </w:pPr>
    </w:p>
    <w:p>
      <w:pPr>
        <w:jc w:val="center"/>
        <w:outlineLvl w:val="0"/>
        <w:rPr>
          <w:rFonts w:cs="Arial"/>
          <w:b/>
          <w:sz w:val="36"/>
        </w:rPr>
      </w:pPr>
    </w:p>
    <w:p>
      <w:pPr>
        <w:jc w:val="center"/>
        <w:outlineLvl w:val="0"/>
        <w:rPr>
          <w:rFonts w:cs="Arial"/>
          <w:b/>
          <w:sz w:val="36"/>
        </w:rPr>
      </w:pPr>
    </w:p>
    <w:p>
      <w:pPr>
        <w:jc w:val="center"/>
        <w:outlineLvl w:val="0"/>
        <w:rPr>
          <w:rFonts w:cs="Arial"/>
          <w:b/>
          <w:sz w:val="36"/>
        </w:rPr>
      </w:pPr>
    </w:p>
    <w:p>
      <w:pPr>
        <w:jc w:val="center"/>
        <w:outlineLvl w:val="0"/>
        <w:rPr>
          <w:rFonts w:cs="Arial"/>
          <w:b/>
          <w:sz w:val="36"/>
        </w:rPr>
      </w:pPr>
    </w:p>
    <w:p>
      <w:pPr>
        <w:jc w:val="center"/>
        <w:outlineLvl w:val="0"/>
        <w:rPr>
          <w:rFonts w:cs="Arial"/>
          <w:b/>
          <w:sz w:val="36"/>
        </w:rPr>
      </w:pPr>
    </w:p>
    <w:p>
      <w:pPr>
        <w:jc w:val="center"/>
        <w:outlineLvl w:val="0"/>
        <w:rPr>
          <w:rFonts w:cs="Arial"/>
          <w:b/>
          <w:sz w:val="36"/>
        </w:rPr>
      </w:pPr>
    </w:p>
    <w:p>
      <w:pPr>
        <w:jc w:val="center"/>
        <w:outlineLvl w:val="0"/>
        <w:rPr>
          <w:rFonts w:cs="Arial"/>
          <w:b/>
        </w:rPr>
      </w:pPr>
    </w:p>
    <w:p>
      <w:pPr>
        <w:pStyle w:val="37"/>
        <w:jc w:val="center"/>
        <w:rPr>
          <w:b/>
          <w:i/>
          <w:sz w:val="40"/>
          <w:szCs w:val="40"/>
        </w:rPr>
      </w:pPr>
      <w:r>
        <w:rPr>
          <w:rFonts w:hint="eastAsia"/>
          <w:b/>
          <w:i/>
          <w:sz w:val="40"/>
          <w:szCs w:val="40"/>
          <w:lang w:eastAsia="zh-CN"/>
        </w:rPr>
        <w:t>PROC,</w:t>
      </w:r>
      <w:r>
        <w:rPr>
          <w:b/>
          <w:i/>
          <w:sz w:val="40"/>
          <w:szCs w:val="40"/>
        </w:rPr>
        <w:t>ENHANCED ORT P</w:t>
      </w:r>
      <w:r>
        <w:rPr>
          <w:rFonts w:hint="eastAsia"/>
          <w:b/>
          <w:i/>
          <w:sz w:val="40"/>
          <w:szCs w:val="40"/>
          <w:lang w:eastAsia="zh-CN"/>
        </w:rPr>
        <w:t>LAN</w:t>
      </w:r>
      <w:r>
        <w:rPr>
          <w:b/>
          <w:i/>
          <w:sz w:val="40"/>
          <w:szCs w:val="40"/>
        </w:rPr>
        <w:t xml:space="preserve"> </w:t>
      </w:r>
      <w:r>
        <w:rPr>
          <w:rFonts w:hint="eastAsia"/>
          <w:b/>
          <w:i/>
          <w:sz w:val="40"/>
          <w:szCs w:val="40"/>
          <w:lang w:eastAsia="zh-CN"/>
        </w:rPr>
        <w:t>FOR</w:t>
      </w:r>
      <w:r>
        <w:rPr>
          <w:b/>
          <w:i/>
          <w:sz w:val="40"/>
          <w:szCs w:val="40"/>
        </w:rPr>
        <w:t xml:space="preserve"> N</w:t>
      </w:r>
      <w:r>
        <w:rPr>
          <w:rFonts w:hint="eastAsia"/>
          <w:b/>
          <w:i/>
          <w:sz w:val="40"/>
          <w:szCs w:val="40"/>
          <w:lang w:eastAsia="zh-CN"/>
        </w:rPr>
        <w:t>ETGEAR ODM</w:t>
      </w:r>
      <w:r>
        <w:rPr>
          <w:b/>
          <w:i/>
          <w:sz w:val="40"/>
          <w:szCs w:val="40"/>
        </w:rPr>
        <w:t xml:space="preserve"> S</w:t>
      </w:r>
      <w:r>
        <w:rPr>
          <w:rFonts w:hint="eastAsia"/>
          <w:b/>
          <w:i/>
          <w:sz w:val="40"/>
          <w:szCs w:val="40"/>
          <w:lang w:eastAsia="zh-CN"/>
        </w:rPr>
        <w:t>UPPLIERS</w:t>
      </w:r>
    </w:p>
    <w:p>
      <w:pPr>
        <w:outlineLvl w:val="0"/>
        <w:rPr>
          <w:rFonts w:cs="Arial"/>
        </w:rPr>
      </w:pPr>
    </w:p>
    <w:p>
      <w:pPr>
        <w:ind w:left="2880"/>
        <w:outlineLvl w:val="0"/>
        <w:rPr>
          <w:rFonts w:eastAsia="宋体" w:cs="Arial"/>
          <w:lang w:eastAsia="zh-CN"/>
        </w:rPr>
      </w:pPr>
      <w:r>
        <w:rPr>
          <w:rFonts w:cs="Arial"/>
        </w:rPr>
        <w:tab/>
      </w:r>
      <w:r>
        <w:rPr>
          <w:rFonts w:cs="Arial"/>
        </w:rPr>
        <w:tab/>
      </w:r>
    </w:p>
    <w:p>
      <w:pPr>
        <w:tabs>
          <w:tab w:val="right" w:pos="4140"/>
          <w:tab w:val="left" w:pos="4320"/>
        </w:tabs>
        <w:spacing w:line="276" w:lineRule="auto"/>
        <w:rPr>
          <w:lang w:eastAsia="zh-CN"/>
        </w:rPr>
      </w:pPr>
      <w:r>
        <w:rPr>
          <w:b/>
          <w:lang w:eastAsia="zh-CN"/>
        </w:rPr>
        <w:tab/>
      </w:r>
      <w:r>
        <w:rPr>
          <w:rFonts w:hint="eastAsia"/>
          <w:b/>
          <w:lang w:eastAsia="zh-CN"/>
        </w:rPr>
        <w:t xml:space="preserve">Rev </w:t>
      </w:r>
      <w:r>
        <w:rPr>
          <w:b/>
        </w:rPr>
        <w:t>Date</w:t>
      </w:r>
      <w:r>
        <w:t>:</w:t>
      </w:r>
      <w:r>
        <w:tab/>
      </w:r>
      <w:ins w:id="3" w:author="cowilson" w:date="2014-03-13T16:07:00Z">
        <w:r>
          <w:rPr/>
          <w:t>0</w:t>
        </w:r>
      </w:ins>
      <w:del w:id="4" w:author="DLeong" w:date="2014-03-06T17:37:00Z">
        <w:r>
          <w:rPr>
            <w:rFonts w:hint="eastAsia" w:eastAsia="宋体"/>
            <w:lang w:eastAsia="zh-CN"/>
          </w:rPr>
          <w:delText>7/25/2013</w:delText>
        </w:r>
      </w:del>
      <w:ins w:id="5" w:author="DLeong" w:date="2014-03-06T17:37:00Z">
        <w:r>
          <w:rPr>
            <w:rFonts w:eastAsia="宋体"/>
            <w:lang w:eastAsia="zh-CN"/>
          </w:rPr>
          <w:t>3/06/2014</w:t>
        </w:r>
      </w:ins>
      <w:r>
        <w:rPr>
          <w:rFonts w:hint="eastAsia"/>
          <w:lang w:eastAsia="zh-CN"/>
        </w:rPr>
        <w:t xml:space="preserve"> </w:t>
      </w:r>
    </w:p>
    <w:p>
      <w:pPr>
        <w:tabs>
          <w:tab w:val="right" w:pos="4140"/>
          <w:tab w:val="left" w:pos="4320"/>
        </w:tabs>
        <w:spacing w:line="276" w:lineRule="auto"/>
        <w:rPr>
          <w:lang w:eastAsia="zh-CN"/>
        </w:rPr>
      </w:pPr>
      <w:r>
        <w:rPr>
          <w:b/>
          <w:lang w:eastAsia="zh-CN"/>
        </w:rPr>
        <w:tab/>
      </w:r>
      <w:r>
        <w:rPr>
          <w:rFonts w:hint="eastAsia"/>
          <w:b/>
          <w:lang w:eastAsia="zh-CN"/>
        </w:rPr>
        <w:t>Origination Date</w:t>
      </w:r>
      <w:r>
        <w:rPr>
          <w:rFonts w:hint="eastAsia"/>
          <w:lang w:eastAsia="zh-CN"/>
        </w:rPr>
        <w:t>:</w:t>
      </w:r>
      <w:r>
        <w:rPr>
          <w:lang w:eastAsia="zh-CN"/>
        </w:rPr>
        <w:tab/>
      </w:r>
      <w:r>
        <w:rPr>
          <w:lang w:eastAsia="zh-CN"/>
        </w:rPr>
        <w:t>11/15/</w:t>
      </w:r>
      <w:r>
        <w:rPr>
          <w:rFonts w:hint="eastAsia"/>
          <w:lang w:eastAsia="zh-CN"/>
        </w:rPr>
        <w:t>2005</w:t>
      </w:r>
    </w:p>
    <w:p>
      <w:pPr>
        <w:tabs>
          <w:tab w:val="right" w:pos="4140"/>
          <w:tab w:val="left" w:pos="4320"/>
        </w:tabs>
        <w:spacing w:line="276" w:lineRule="auto"/>
      </w:pPr>
      <w:r>
        <w:rPr>
          <w:b/>
        </w:rPr>
        <w:tab/>
      </w:r>
      <w:r>
        <w:rPr>
          <w:b/>
        </w:rPr>
        <w:t>Document Num</w:t>
      </w:r>
      <w:r>
        <w:t>:</w:t>
      </w:r>
      <w:r>
        <w:tab/>
      </w:r>
      <w:r>
        <w:t>QSP</w:t>
      </w:r>
      <w:r>
        <w:rPr>
          <w:rFonts w:hint="eastAsia"/>
          <w:lang w:eastAsia="zh-CN"/>
        </w:rPr>
        <w:t>-</w:t>
      </w:r>
      <w:r>
        <w:t>10015</w:t>
      </w:r>
    </w:p>
    <w:p>
      <w:pPr>
        <w:tabs>
          <w:tab w:val="right" w:pos="4140"/>
          <w:tab w:val="left" w:pos="4320"/>
        </w:tabs>
        <w:spacing w:line="276" w:lineRule="auto"/>
        <w:rPr>
          <w:lang w:eastAsia="zh-CN"/>
        </w:rPr>
      </w:pPr>
      <w:r>
        <w:rPr>
          <w:b/>
        </w:rPr>
        <w:tab/>
      </w:r>
      <w:r>
        <w:rPr>
          <w:b/>
        </w:rPr>
        <w:t>Revision Num</w:t>
      </w:r>
      <w:r>
        <w:t>:</w:t>
      </w:r>
      <w:r>
        <w:tab/>
      </w:r>
      <w:ins w:id="6" w:author="DLeong" w:date="2014-03-06T17:37:00Z">
        <w:r>
          <w:rPr>
            <w:rFonts w:eastAsia="宋体"/>
            <w:lang w:eastAsia="zh-CN"/>
          </w:rPr>
          <w:t>10</w:t>
        </w:r>
      </w:ins>
      <w:del w:id="7" w:author="DLeong" w:date="2014-03-06T17:37:00Z">
        <w:r>
          <w:rPr>
            <w:rFonts w:hint="eastAsia" w:eastAsia="宋体"/>
            <w:lang w:eastAsia="zh-CN"/>
          </w:rPr>
          <w:delText>9</w:delText>
        </w:r>
      </w:del>
      <w:r>
        <w:rPr>
          <w:rFonts w:hint="eastAsia"/>
          <w:lang w:eastAsia="zh-CN"/>
        </w:rPr>
        <w:t xml:space="preserve"> </w:t>
      </w:r>
    </w:p>
    <w:p>
      <w:pPr>
        <w:tabs>
          <w:tab w:val="right" w:pos="4140"/>
          <w:tab w:val="left" w:pos="4320"/>
        </w:tabs>
        <w:spacing w:line="240" w:lineRule="auto"/>
        <w:rPr>
          <w:lang w:eastAsia="zh-CN"/>
        </w:rPr>
      </w:pPr>
      <w:r>
        <w:rPr>
          <w:b/>
        </w:rPr>
        <w:tab/>
      </w:r>
      <w:r>
        <w:rPr>
          <w:b/>
        </w:rPr>
        <w:t>Author</w:t>
      </w:r>
      <w:r>
        <w:t>:</w:t>
      </w:r>
      <w:r>
        <w:tab/>
      </w:r>
      <w:r>
        <w:rPr>
          <w:lang w:eastAsia="zh-CN"/>
        </w:rPr>
        <w:t>C</w:t>
      </w:r>
      <w:r>
        <w:rPr>
          <w:rFonts w:hint="eastAsia"/>
          <w:lang w:eastAsia="zh-CN"/>
        </w:rPr>
        <w:t>HUN</w:t>
      </w:r>
      <w:r>
        <w:rPr>
          <w:lang w:eastAsia="zh-CN"/>
        </w:rPr>
        <w:t xml:space="preserve"> </w:t>
      </w:r>
      <w:r>
        <w:rPr>
          <w:rFonts w:hint="eastAsia"/>
          <w:lang w:eastAsia="zh-CN"/>
        </w:rPr>
        <w:t>HUI MENG</w:t>
      </w:r>
    </w:p>
    <w:p>
      <w:pPr>
        <w:rPr>
          <w:rFonts w:cs="Arial"/>
          <w:b/>
        </w:rPr>
      </w:pPr>
    </w:p>
    <w:p>
      <w:pPr>
        <w:rPr>
          <w:rFonts w:cs="Arial"/>
          <w:b/>
        </w:rPr>
      </w:pPr>
    </w:p>
    <w:p>
      <w:pPr>
        <w:pStyle w:val="2"/>
      </w:pPr>
      <w:r>
        <w:rPr>
          <w:rFonts w:cs="Arial"/>
        </w:rPr>
        <w:br w:type="page"/>
      </w:r>
      <w:r>
        <w:t>PURPOSE</w:t>
      </w:r>
    </w:p>
    <w:p>
      <w:pPr>
        <w:spacing w:line="240" w:lineRule="auto"/>
        <w:rPr>
          <w:bCs/>
        </w:rPr>
      </w:pPr>
      <w:r>
        <w:rPr>
          <w:rFonts w:hint="eastAsia" w:eastAsia="宋体"/>
          <w:bCs/>
          <w:lang w:eastAsia="zh-CN"/>
        </w:rPr>
        <w:t xml:space="preserve">Enhanced </w:t>
      </w:r>
      <w:r>
        <w:rPr>
          <w:bCs/>
        </w:rPr>
        <w:t>Ongoing Reliability Testing (</w:t>
      </w:r>
      <w:r>
        <w:rPr>
          <w:rFonts w:hint="eastAsia" w:eastAsia="宋体"/>
          <w:bCs/>
          <w:lang w:eastAsia="zh-CN"/>
        </w:rPr>
        <w:t>E</w:t>
      </w:r>
      <w:r>
        <w:rPr>
          <w:bCs/>
        </w:rPr>
        <w:t>ORT) is intended to characterize product reliability performance, to expose the weakness in design, process, material &amp; workmanship.</w:t>
      </w:r>
    </w:p>
    <w:p>
      <w:pPr>
        <w:spacing w:line="240" w:lineRule="auto"/>
        <w:rPr>
          <w:rFonts w:eastAsia="Times New Roman"/>
          <w:bCs/>
          <w:sz w:val="20"/>
        </w:rPr>
      </w:pPr>
    </w:p>
    <w:p>
      <w:pPr>
        <w:pStyle w:val="2"/>
        <w:rPr>
          <w:lang w:eastAsia="zh-CN"/>
        </w:rPr>
      </w:pPr>
      <w:r>
        <w:rPr>
          <w:rFonts w:hint="eastAsia"/>
          <w:lang w:eastAsia="zh-CN"/>
        </w:rPr>
        <w:t>SCOPE</w:t>
      </w:r>
    </w:p>
    <w:p>
      <w:pPr>
        <w:spacing w:line="240" w:lineRule="auto"/>
        <w:rPr>
          <w:szCs w:val="24"/>
          <w:lang w:eastAsia="zh-CN"/>
        </w:rPr>
      </w:pPr>
      <w:r>
        <w:rPr>
          <w:rFonts w:hint="eastAsia"/>
          <w:szCs w:val="24"/>
          <w:lang w:eastAsia="zh-CN"/>
        </w:rPr>
        <w:t>This procedure covers the Enhanced On-going Reliability (EORT) test</w:t>
      </w:r>
      <w:r>
        <w:rPr>
          <w:szCs w:val="24"/>
          <w:lang w:eastAsia="zh-CN"/>
        </w:rPr>
        <w:t xml:space="preserve"> at</w:t>
      </w:r>
      <w:r>
        <w:rPr>
          <w:rFonts w:hint="eastAsia"/>
          <w:szCs w:val="24"/>
          <w:lang w:eastAsia="zh-CN"/>
        </w:rPr>
        <w:t xml:space="preserve"> NTGR</w:t>
      </w:r>
      <w:r>
        <w:rPr>
          <w:szCs w:val="24"/>
          <w:lang w:eastAsia="zh-CN"/>
        </w:rPr>
        <w:t xml:space="preserve"> </w:t>
      </w:r>
      <w:r>
        <w:rPr>
          <w:rFonts w:hint="eastAsia"/>
          <w:szCs w:val="24"/>
          <w:lang w:eastAsia="zh-CN"/>
        </w:rPr>
        <w:t>ODMs</w:t>
      </w:r>
      <w:r>
        <w:rPr>
          <w:rFonts w:hint="eastAsia" w:eastAsia="宋体"/>
          <w:szCs w:val="24"/>
          <w:lang w:eastAsia="zh-CN"/>
        </w:rPr>
        <w:t xml:space="preserve"> and CMs</w:t>
      </w:r>
      <w:r>
        <w:rPr>
          <w:rFonts w:hint="eastAsia"/>
          <w:szCs w:val="24"/>
          <w:lang w:eastAsia="zh-CN"/>
        </w:rPr>
        <w:t>.</w:t>
      </w:r>
    </w:p>
    <w:p>
      <w:pPr>
        <w:spacing w:line="240" w:lineRule="auto"/>
        <w:rPr>
          <w:szCs w:val="24"/>
          <w:lang w:eastAsia="zh-CN"/>
        </w:rPr>
      </w:pPr>
    </w:p>
    <w:p>
      <w:pPr>
        <w:pStyle w:val="2"/>
        <w:rPr>
          <w:lang w:eastAsia="zh-CN"/>
        </w:rPr>
      </w:pPr>
      <w:r>
        <w:rPr>
          <w:rFonts w:hint="eastAsia"/>
          <w:lang w:eastAsia="zh-CN"/>
        </w:rPr>
        <w:t>RESPONSIBILITIES</w:t>
      </w:r>
    </w:p>
    <w:p>
      <w:pPr>
        <w:spacing w:line="240" w:lineRule="auto"/>
        <w:rPr>
          <w:szCs w:val="24"/>
          <w:lang w:eastAsia="zh-CN"/>
        </w:rPr>
      </w:pPr>
      <w:r>
        <w:rPr>
          <w:rFonts w:hint="eastAsia"/>
          <w:szCs w:val="24"/>
          <w:lang w:eastAsia="zh-CN"/>
        </w:rPr>
        <w:t xml:space="preserve">The </w:t>
      </w:r>
      <w:r>
        <w:rPr>
          <w:rFonts w:hint="eastAsia" w:eastAsia="宋体"/>
          <w:szCs w:val="24"/>
          <w:lang w:eastAsia="zh-CN"/>
        </w:rPr>
        <w:t xml:space="preserve">VP </w:t>
      </w:r>
      <w:r>
        <w:rPr>
          <w:rFonts w:hint="eastAsia"/>
          <w:szCs w:val="24"/>
          <w:lang w:eastAsia="zh-CN"/>
        </w:rPr>
        <w:t xml:space="preserve">of </w:t>
      </w:r>
      <w:r>
        <w:rPr>
          <w:szCs w:val="24"/>
          <w:lang w:eastAsia="zh-CN"/>
        </w:rPr>
        <w:t>Global Quality</w:t>
      </w:r>
      <w:r>
        <w:rPr>
          <w:rFonts w:hint="eastAsia"/>
          <w:szCs w:val="24"/>
          <w:lang w:eastAsia="zh-CN"/>
        </w:rPr>
        <w:t xml:space="preserve"> is responsible for approving initial release and updates to this document.</w:t>
      </w:r>
    </w:p>
    <w:p>
      <w:pPr>
        <w:spacing w:line="240" w:lineRule="auto"/>
        <w:rPr>
          <w:szCs w:val="24"/>
          <w:lang w:eastAsia="zh-CN"/>
        </w:rPr>
      </w:pPr>
    </w:p>
    <w:p>
      <w:pPr>
        <w:spacing w:line="240" w:lineRule="auto"/>
        <w:rPr>
          <w:szCs w:val="24"/>
          <w:lang w:eastAsia="zh-CN"/>
        </w:rPr>
      </w:pPr>
      <w:r>
        <w:rPr>
          <w:rFonts w:hint="eastAsia"/>
          <w:szCs w:val="24"/>
          <w:lang w:eastAsia="zh-CN"/>
        </w:rPr>
        <w:t xml:space="preserve">NTGR Quality Engineer for EORT is responsible for ensuring EORT procedure is </w:t>
      </w:r>
      <w:r>
        <w:rPr>
          <w:szCs w:val="24"/>
          <w:lang w:eastAsia="zh-CN"/>
        </w:rPr>
        <w:t>implemented</w:t>
      </w:r>
      <w:r>
        <w:rPr>
          <w:rFonts w:hint="eastAsia"/>
          <w:szCs w:val="24"/>
          <w:lang w:eastAsia="zh-CN"/>
        </w:rPr>
        <w:t xml:space="preserve"> at NTGR</w:t>
      </w:r>
      <w:r>
        <w:rPr>
          <w:szCs w:val="24"/>
          <w:lang w:eastAsia="zh-CN"/>
        </w:rPr>
        <w:t>’</w:t>
      </w:r>
      <w:r>
        <w:rPr>
          <w:rFonts w:hint="eastAsia"/>
          <w:szCs w:val="24"/>
          <w:lang w:eastAsia="zh-CN"/>
        </w:rPr>
        <w:t>s ODMs</w:t>
      </w:r>
      <w:r>
        <w:rPr>
          <w:szCs w:val="24"/>
          <w:lang w:eastAsia="zh-CN"/>
        </w:rPr>
        <w:t xml:space="preserve"> and for ongoing compliance.</w:t>
      </w:r>
    </w:p>
    <w:p>
      <w:pPr>
        <w:spacing w:line="240" w:lineRule="auto"/>
        <w:rPr>
          <w:szCs w:val="24"/>
          <w:lang w:eastAsia="zh-CN"/>
        </w:rPr>
      </w:pPr>
    </w:p>
    <w:p>
      <w:pPr>
        <w:spacing w:line="240" w:lineRule="auto"/>
        <w:rPr>
          <w:ins w:id="8" w:author="cowilson" w:date="2014-03-13T16:02:00Z"/>
          <w:szCs w:val="24"/>
          <w:lang w:eastAsia="zh-CN"/>
        </w:rPr>
      </w:pPr>
      <w:r>
        <w:rPr>
          <w:szCs w:val="24"/>
          <w:lang w:eastAsia="zh-CN"/>
        </w:rPr>
        <w:t xml:space="preserve">The </w:t>
      </w:r>
      <w:r>
        <w:rPr>
          <w:rFonts w:hint="eastAsia"/>
          <w:szCs w:val="24"/>
          <w:lang w:eastAsia="zh-CN"/>
        </w:rPr>
        <w:t>ODM</w:t>
      </w:r>
      <w:r>
        <w:rPr>
          <w:szCs w:val="24"/>
          <w:lang w:eastAsia="zh-CN"/>
        </w:rPr>
        <w:t xml:space="preserve"> is </w:t>
      </w:r>
      <w:r>
        <w:rPr>
          <w:rFonts w:hint="eastAsia"/>
          <w:szCs w:val="24"/>
          <w:lang w:eastAsia="zh-CN"/>
        </w:rPr>
        <w:t xml:space="preserve">responsible for </w:t>
      </w:r>
      <w:r>
        <w:rPr>
          <w:szCs w:val="24"/>
          <w:lang w:eastAsia="zh-CN"/>
        </w:rPr>
        <w:t>ensuring the EORT is planned during product NPI, execution</w:t>
      </w:r>
      <w:r>
        <w:rPr>
          <w:rFonts w:hint="eastAsia"/>
          <w:szCs w:val="24"/>
          <w:lang w:eastAsia="zh-CN"/>
        </w:rPr>
        <w:t xml:space="preserve"> of EORT Test, and upload EORT</w:t>
      </w:r>
      <w:r>
        <w:rPr>
          <w:szCs w:val="24"/>
          <w:lang w:eastAsia="zh-CN"/>
        </w:rPr>
        <w:t xml:space="preserve"> test</w:t>
      </w:r>
      <w:r>
        <w:rPr>
          <w:rFonts w:hint="eastAsia"/>
          <w:szCs w:val="24"/>
          <w:lang w:eastAsia="zh-CN"/>
        </w:rPr>
        <w:t xml:space="preserve"> result to NTGR.</w:t>
      </w:r>
    </w:p>
    <w:p>
      <w:pPr>
        <w:spacing w:line="240" w:lineRule="auto"/>
        <w:rPr>
          <w:szCs w:val="24"/>
          <w:lang w:eastAsia="zh-CN"/>
        </w:rPr>
      </w:pPr>
    </w:p>
    <w:p>
      <w:pPr>
        <w:numPr>
          <w:ilvl w:val="1"/>
          <w:numId w:val="1"/>
        </w:numPr>
        <w:tabs>
          <w:tab w:val="left" w:pos="360"/>
          <w:tab w:val="left" w:pos="900"/>
        </w:tabs>
        <w:spacing w:before="120" w:line="240" w:lineRule="auto"/>
        <w:ind w:left="0" w:firstLine="0"/>
        <w:outlineLvl w:val="1"/>
        <w:rPr>
          <w:ins w:id="9" w:author="cowilson" w:date="2014-03-13T16:02:00Z"/>
          <w:rFonts w:eastAsia="宋体"/>
          <w:b/>
        </w:rPr>
      </w:pPr>
      <w:ins w:id="10" w:author="cowilson" w:date="2014-03-13T16:02:00Z">
        <w:r>
          <w:rPr>
            <w:rFonts w:eastAsia="宋体"/>
            <w:b/>
          </w:rPr>
          <w:t>Document Approval</w:t>
        </w:r>
      </w:ins>
    </w:p>
    <w:p>
      <w:pPr>
        <w:spacing w:line="240" w:lineRule="auto"/>
        <w:rPr>
          <w:ins w:id="11" w:author="cowilson" w:date="2014-03-13T16:02:00Z"/>
          <w:rFonts w:eastAsia="宋体"/>
        </w:rPr>
      </w:pPr>
      <w:ins w:id="12" w:author="cowilson" w:date="2014-03-13T16:02:00Z">
        <w:r>
          <w:rPr>
            <w:rFonts w:eastAsia="宋体"/>
          </w:rPr>
          <w:t>The following are responsible for approving any changes to this document.</w:t>
        </w:r>
      </w:ins>
    </w:p>
    <w:p>
      <w:pPr>
        <w:spacing w:line="240" w:lineRule="auto"/>
        <w:rPr>
          <w:ins w:id="13" w:author="cowilson" w:date="2014-03-13T16:02:00Z"/>
          <w:rFonts w:eastAsia="宋体"/>
        </w:rPr>
      </w:pPr>
    </w:p>
    <w:p>
      <w:pPr>
        <w:numPr>
          <w:ilvl w:val="0"/>
          <w:numId w:val="2"/>
        </w:numPr>
        <w:spacing w:line="240" w:lineRule="auto"/>
        <w:contextualSpacing/>
        <w:rPr>
          <w:ins w:id="14" w:author="cowilson" w:date="2014-03-13T16:02:00Z"/>
          <w:rFonts w:eastAsia="宋体"/>
        </w:rPr>
      </w:pPr>
      <w:ins w:id="15" w:author="cowilson" w:date="2014-03-13T16:03:00Z">
        <w:r>
          <w:rPr>
            <w:rFonts w:eastAsia="宋体"/>
          </w:rPr>
          <w:t>VP, Global Quality</w:t>
        </w:r>
      </w:ins>
    </w:p>
    <w:p>
      <w:pPr>
        <w:spacing w:line="240" w:lineRule="auto"/>
        <w:rPr>
          <w:szCs w:val="24"/>
          <w:lang w:eastAsia="zh-CN"/>
        </w:rPr>
      </w:pPr>
    </w:p>
    <w:p>
      <w:pPr>
        <w:pStyle w:val="2"/>
      </w:pPr>
      <w:r>
        <w:t>DOCUMENTATION CHANGE NOTIFICATION</w:t>
      </w:r>
    </w:p>
    <w:p>
      <w:pPr>
        <w:pStyle w:val="3"/>
        <w:spacing w:before="120" w:after="0" w:line="240" w:lineRule="auto"/>
      </w:pPr>
      <w:r>
        <w:t>ECO Release Notification</w:t>
      </w:r>
    </w:p>
    <w:p>
      <w:pPr>
        <w:spacing w:line="240" w:lineRule="auto"/>
      </w:pPr>
      <w:r>
        <w:t>The following notifications are required when this document is changed and are automatically issued at ECO release.</w:t>
      </w:r>
    </w:p>
    <w:p>
      <w:pPr>
        <w:pStyle w:val="3"/>
        <w:numPr>
          <w:ilvl w:val="0"/>
          <w:numId w:val="3"/>
        </w:numPr>
        <w:tabs>
          <w:tab w:val="left" w:pos="720"/>
        </w:tabs>
        <w:spacing w:before="120" w:after="0" w:line="240" w:lineRule="auto"/>
        <w:rPr>
          <w:b w:val="0"/>
          <w:bCs/>
        </w:rPr>
      </w:pPr>
      <w:r>
        <w:rPr>
          <w:b w:val="0"/>
          <w:bCs/>
        </w:rPr>
        <w:t>Expert Quality Engineers</w:t>
      </w:r>
    </w:p>
    <w:p/>
    <w:p>
      <w:pPr>
        <w:pStyle w:val="3"/>
        <w:spacing w:before="120" w:after="0" w:line="240" w:lineRule="auto"/>
      </w:pPr>
      <w:r>
        <w:t>Other Notifications</w:t>
      </w:r>
    </w:p>
    <w:p>
      <w:pPr>
        <w:spacing w:line="240" w:lineRule="auto"/>
      </w:pPr>
      <w:r>
        <w:t>Anyone can set up their own automated notification of changes to this document by ‘subscribing’ to the document in Agile.  See DOC-00037, Agile Overview for more information on Agile Subscriptions and details on how to set them up.</w:t>
      </w:r>
    </w:p>
    <w:p>
      <w:pPr>
        <w:rPr>
          <w:szCs w:val="24"/>
          <w:lang w:eastAsia="zh-CN"/>
        </w:rPr>
      </w:pPr>
    </w:p>
    <w:p>
      <w:pPr>
        <w:pStyle w:val="2"/>
        <w:rPr>
          <w:lang w:eastAsia="zh-CN"/>
        </w:rPr>
      </w:pPr>
      <w:r>
        <w:rPr>
          <w:rFonts w:hint="eastAsia"/>
          <w:lang w:eastAsia="zh-CN"/>
        </w:rPr>
        <w:t>REFERENCE DOCUMENTS</w:t>
      </w:r>
    </w:p>
    <w:p>
      <w:pPr>
        <w:spacing w:line="240" w:lineRule="auto"/>
        <w:rPr>
          <w:lang w:eastAsia="zh-CN"/>
        </w:rPr>
      </w:pPr>
      <w:r>
        <w:rPr>
          <w:rFonts w:hint="eastAsia"/>
          <w:lang w:eastAsia="zh-CN"/>
        </w:rPr>
        <w:t>DOC-00124:</w:t>
      </w:r>
      <w:r>
        <w:rPr>
          <w:rFonts w:hint="eastAsia"/>
          <w:lang w:eastAsia="zh-CN"/>
        </w:rPr>
        <w:tab/>
      </w:r>
      <w:r>
        <w:rPr>
          <w:rFonts w:hint="eastAsia"/>
          <w:lang w:eastAsia="zh-CN"/>
        </w:rPr>
        <w:t>Procedure, NPI</w:t>
      </w:r>
    </w:p>
    <w:p>
      <w:pPr>
        <w:spacing w:line="240" w:lineRule="auto"/>
        <w:rPr>
          <w:lang w:eastAsia="zh-CN"/>
        </w:rPr>
      </w:pPr>
      <w:r>
        <w:rPr>
          <w:rFonts w:hint="eastAsia"/>
          <w:lang w:eastAsia="zh-CN"/>
        </w:rPr>
        <w:t>QSP-10016:</w:t>
      </w:r>
      <w:r>
        <w:rPr>
          <w:rFonts w:hint="eastAsia"/>
          <w:lang w:eastAsia="zh-CN"/>
        </w:rPr>
        <w:tab/>
      </w:r>
      <w:r>
        <w:rPr>
          <w:rFonts w:hint="eastAsia"/>
          <w:lang w:eastAsia="zh-CN"/>
        </w:rPr>
        <w:t>Procedure, FAI</w:t>
      </w:r>
    </w:p>
    <w:p>
      <w:pPr>
        <w:spacing w:line="240" w:lineRule="auto"/>
        <w:rPr>
          <w:lang w:eastAsia="zh-CN"/>
        </w:rPr>
      </w:pPr>
      <w:ins w:id="16" w:author="DLeong" w:date="2014-03-06T17:50:00Z">
        <w:r>
          <w:rPr>
            <w:lang w:eastAsia="zh-CN"/>
          </w:rPr>
          <w:t>DOC-</w:t>
        </w:r>
      </w:ins>
      <w:ins w:id="17" w:author="DLeong" w:date="2014-03-06T17:51:00Z">
        <w:r>
          <w:rPr>
            <w:lang w:eastAsia="zh-CN"/>
          </w:rPr>
          <w:t>00033: Procedure, Deviation Orders</w:t>
        </w:r>
      </w:ins>
    </w:p>
    <w:p>
      <w:pPr>
        <w:spacing w:line="240" w:lineRule="auto"/>
        <w:rPr>
          <w:rFonts w:eastAsia="宋体"/>
          <w:lang w:eastAsia="zh-CN"/>
        </w:rPr>
      </w:pPr>
      <w:r>
        <w:rPr>
          <w:lang w:eastAsia="zh-CN"/>
        </w:rPr>
        <w:t>DOC-10189: Spec, OBIEE Production DB</w:t>
      </w:r>
    </w:p>
    <w:p>
      <w:pPr>
        <w:spacing w:line="240" w:lineRule="auto"/>
        <w:rPr>
          <w:b/>
          <w:kern w:val="28"/>
          <w:sz w:val="32"/>
          <w:u w:val="single"/>
          <w:lang w:eastAsia="zh-CN"/>
        </w:rPr>
      </w:pPr>
    </w:p>
    <w:p>
      <w:pPr>
        <w:pStyle w:val="2"/>
        <w:rPr>
          <w:lang w:eastAsia="zh-CN"/>
        </w:rPr>
      </w:pPr>
      <w:r>
        <w:rPr>
          <w:rFonts w:hint="eastAsia"/>
          <w:lang w:eastAsia="zh-CN"/>
        </w:rPr>
        <w:t>TERMINOLOGY</w:t>
      </w:r>
    </w:p>
    <w:p>
      <w:pPr>
        <w:spacing w:line="240" w:lineRule="auto"/>
        <w:rPr>
          <w:lang w:eastAsia="zh-CN"/>
        </w:rPr>
      </w:pPr>
      <w:r>
        <w:rPr>
          <w:rFonts w:hint="eastAsia"/>
          <w:b/>
          <w:lang w:eastAsia="zh-CN"/>
        </w:rPr>
        <w:t>AVL</w:t>
      </w:r>
      <w:r>
        <w:rPr>
          <w:rFonts w:hint="eastAsia"/>
          <w:lang w:eastAsia="zh-CN"/>
        </w:rPr>
        <w:t xml:space="preserve"> </w:t>
      </w:r>
      <w:r>
        <w:rPr>
          <w:lang w:eastAsia="zh-CN"/>
        </w:rPr>
        <w:t>–</w:t>
      </w:r>
      <w:r>
        <w:rPr>
          <w:rFonts w:hint="eastAsia"/>
          <w:lang w:eastAsia="zh-CN"/>
        </w:rPr>
        <w:t xml:space="preserve"> Approved Vendor List</w:t>
      </w:r>
    </w:p>
    <w:p>
      <w:pPr>
        <w:spacing w:line="240" w:lineRule="auto"/>
        <w:rPr>
          <w:lang w:eastAsia="zh-CN"/>
        </w:rPr>
      </w:pPr>
      <w:r>
        <w:rPr>
          <w:rFonts w:hint="eastAsia"/>
          <w:b/>
          <w:lang w:eastAsia="zh-CN"/>
        </w:rPr>
        <w:t>DUT</w:t>
      </w:r>
      <w:r>
        <w:rPr>
          <w:rFonts w:hint="eastAsia"/>
          <w:lang w:eastAsia="zh-CN"/>
        </w:rPr>
        <w:t xml:space="preserve"> </w:t>
      </w:r>
      <w:r>
        <w:rPr>
          <w:lang w:eastAsia="zh-CN"/>
        </w:rPr>
        <w:t>–</w:t>
      </w:r>
      <w:r>
        <w:rPr>
          <w:rFonts w:hint="eastAsia"/>
          <w:lang w:eastAsia="zh-CN"/>
        </w:rPr>
        <w:t xml:space="preserve"> Device Under Test</w:t>
      </w:r>
    </w:p>
    <w:p>
      <w:pPr>
        <w:spacing w:line="240" w:lineRule="auto"/>
        <w:rPr>
          <w:lang w:eastAsia="zh-CN"/>
        </w:rPr>
      </w:pPr>
      <w:r>
        <w:rPr>
          <w:b/>
          <w:lang w:eastAsia="zh-CN"/>
        </w:rPr>
        <w:t>FCS</w:t>
      </w:r>
      <w:r>
        <w:rPr>
          <w:lang w:eastAsia="zh-CN"/>
        </w:rPr>
        <w:t xml:space="preserve"> – First Customer Shipment.   Initial production shipment to NTGR.</w:t>
      </w:r>
    </w:p>
    <w:p>
      <w:pPr>
        <w:spacing w:line="240" w:lineRule="auto"/>
        <w:rPr>
          <w:lang w:eastAsia="zh-CN"/>
        </w:rPr>
      </w:pPr>
      <w:r>
        <w:rPr>
          <w:rFonts w:hint="eastAsia"/>
          <w:b/>
          <w:lang w:eastAsia="zh-CN"/>
        </w:rPr>
        <w:t>FG</w:t>
      </w:r>
      <w:r>
        <w:rPr>
          <w:rFonts w:hint="eastAsia"/>
          <w:lang w:eastAsia="zh-CN"/>
        </w:rPr>
        <w:t xml:space="preserve"> </w:t>
      </w:r>
      <w:r>
        <w:rPr>
          <w:lang w:eastAsia="zh-CN"/>
        </w:rPr>
        <w:t>–</w:t>
      </w:r>
      <w:r>
        <w:rPr>
          <w:rFonts w:hint="eastAsia"/>
          <w:lang w:eastAsia="zh-CN"/>
        </w:rPr>
        <w:t xml:space="preserve"> Finished Goods</w:t>
      </w:r>
    </w:p>
    <w:p>
      <w:pPr>
        <w:spacing w:line="240" w:lineRule="auto"/>
        <w:rPr>
          <w:lang w:eastAsia="zh-CN"/>
        </w:rPr>
      </w:pPr>
      <w:r>
        <w:rPr>
          <w:b/>
          <w:lang w:eastAsia="zh-CN"/>
        </w:rPr>
        <w:t>FGI</w:t>
      </w:r>
      <w:r>
        <w:rPr>
          <w:lang w:eastAsia="zh-CN"/>
        </w:rPr>
        <w:t xml:space="preserve"> – Finished Goods Inventory</w:t>
      </w:r>
    </w:p>
    <w:p>
      <w:pPr>
        <w:spacing w:line="240" w:lineRule="auto"/>
        <w:rPr>
          <w:lang w:eastAsia="zh-CN"/>
        </w:rPr>
      </w:pPr>
      <w:r>
        <w:rPr>
          <w:rFonts w:hint="eastAsia"/>
          <w:b/>
          <w:lang w:eastAsia="zh-CN"/>
        </w:rPr>
        <w:t>EORT</w:t>
      </w:r>
      <w:r>
        <w:rPr>
          <w:rFonts w:hint="eastAsia"/>
          <w:lang w:eastAsia="zh-CN"/>
        </w:rPr>
        <w:t xml:space="preserve"> </w:t>
      </w:r>
      <w:r>
        <w:rPr>
          <w:lang w:eastAsia="zh-CN"/>
        </w:rPr>
        <w:t>–</w:t>
      </w:r>
      <w:r>
        <w:rPr>
          <w:rFonts w:hint="eastAsia"/>
          <w:lang w:eastAsia="zh-CN"/>
        </w:rPr>
        <w:t xml:space="preserve"> Enhanced On-Going Reliability Test</w:t>
      </w:r>
    </w:p>
    <w:p>
      <w:pPr>
        <w:spacing w:line="240" w:lineRule="auto"/>
        <w:rPr>
          <w:lang w:eastAsia="zh-CN"/>
        </w:rPr>
      </w:pPr>
      <w:r>
        <w:rPr>
          <w:rFonts w:hint="eastAsia"/>
          <w:b/>
          <w:lang w:eastAsia="zh-CN"/>
        </w:rPr>
        <w:t>New SKU</w:t>
      </w:r>
      <w:r>
        <w:rPr>
          <w:rFonts w:hint="eastAsia"/>
          <w:lang w:eastAsia="zh-CN"/>
        </w:rPr>
        <w:t xml:space="preserve"> </w:t>
      </w:r>
      <w:r>
        <w:rPr>
          <w:lang w:eastAsia="zh-CN"/>
        </w:rPr>
        <w:t>–</w:t>
      </w:r>
      <w:r>
        <w:rPr>
          <w:rFonts w:hint="eastAsia"/>
          <w:lang w:eastAsia="zh-CN"/>
        </w:rPr>
        <w:t xml:space="preserve"> New Store Keep Unit</w:t>
      </w:r>
    </w:p>
    <w:p>
      <w:pPr>
        <w:spacing w:line="240" w:lineRule="auto"/>
        <w:rPr>
          <w:lang w:eastAsia="zh-CN"/>
        </w:rPr>
      </w:pPr>
      <w:r>
        <w:rPr>
          <w:rFonts w:hint="eastAsia"/>
          <w:b/>
          <w:lang w:eastAsia="zh-CN"/>
        </w:rPr>
        <w:t>NTGR</w:t>
      </w:r>
      <w:r>
        <w:rPr>
          <w:rFonts w:hint="eastAsia"/>
          <w:lang w:eastAsia="zh-CN"/>
        </w:rPr>
        <w:t xml:space="preserve"> </w:t>
      </w:r>
      <w:r>
        <w:rPr>
          <w:lang w:eastAsia="zh-CN"/>
        </w:rPr>
        <w:t>–</w:t>
      </w:r>
      <w:r>
        <w:rPr>
          <w:rFonts w:hint="eastAsia"/>
          <w:lang w:eastAsia="zh-CN"/>
        </w:rPr>
        <w:t xml:space="preserve"> NETGEAR, Inc</w:t>
      </w:r>
      <w:r>
        <w:rPr>
          <w:lang w:eastAsia="zh-CN"/>
        </w:rPr>
        <w:t>.</w:t>
      </w:r>
    </w:p>
    <w:p>
      <w:pPr>
        <w:spacing w:line="240" w:lineRule="auto"/>
        <w:rPr>
          <w:lang w:eastAsia="zh-CN"/>
        </w:rPr>
      </w:pPr>
      <w:r>
        <w:rPr>
          <w:rFonts w:hint="eastAsia"/>
          <w:b/>
          <w:lang w:eastAsia="zh-CN"/>
        </w:rPr>
        <w:t xml:space="preserve">NPI </w:t>
      </w:r>
      <w:r>
        <w:rPr>
          <w:lang w:eastAsia="zh-CN"/>
        </w:rPr>
        <w:t>–</w:t>
      </w:r>
      <w:r>
        <w:rPr>
          <w:rFonts w:hint="eastAsia"/>
          <w:lang w:eastAsia="zh-CN"/>
        </w:rPr>
        <w:t xml:space="preserve"> New Product Introduction</w:t>
      </w:r>
    </w:p>
    <w:p>
      <w:pPr>
        <w:spacing w:line="240" w:lineRule="auto"/>
        <w:rPr>
          <w:lang w:eastAsia="zh-CN"/>
        </w:rPr>
      </w:pPr>
      <w:r>
        <w:rPr>
          <w:rFonts w:hint="eastAsia"/>
          <w:b/>
          <w:lang w:eastAsia="zh-CN"/>
        </w:rPr>
        <w:t>ODM</w:t>
      </w:r>
      <w:r>
        <w:rPr>
          <w:rFonts w:hint="eastAsia"/>
          <w:lang w:eastAsia="zh-CN"/>
        </w:rPr>
        <w:t xml:space="preserve"> </w:t>
      </w:r>
      <w:r>
        <w:rPr>
          <w:lang w:eastAsia="zh-CN"/>
        </w:rPr>
        <w:t>–</w:t>
      </w:r>
      <w:r>
        <w:rPr>
          <w:rFonts w:hint="eastAsia"/>
          <w:lang w:eastAsia="zh-CN"/>
        </w:rPr>
        <w:t xml:space="preserve"> Original Design Manufacture</w:t>
      </w:r>
    </w:p>
    <w:p>
      <w:pPr>
        <w:rPr>
          <w:lang w:eastAsia="zh-CN"/>
        </w:rPr>
      </w:pPr>
    </w:p>
    <w:p>
      <w:pPr>
        <w:pStyle w:val="2"/>
        <w:rPr>
          <w:lang w:eastAsia="zh-CN"/>
        </w:rPr>
      </w:pPr>
      <w:r>
        <w:rPr>
          <w:rFonts w:hint="eastAsia"/>
          <w:lang w:eastAsia="zh-CN"/>
        </w:rPr>
        <w:t>GENERAL REQUIREMENTS</w:t>
      </w:r>
    </w:p>
    <w:p>
      <w:pPr>
        <w:pStyle w:val="3"/>
        <w:spacing w:line="240" w:lineRule="auto"/>
        <w:rPr>
          <w:lang w:eastAsia="zh-CN"/>
        </w:rPr>
      </w:pPr>
      <w:r>
        <w:rPr>
          <w:lang w:eastAsia="zh-CN"/>
        </w:rPr>
        <w:t>EORT Process Summary</w:t>
      </w:r>
    </w:p>
    <w:p>
      <w:pPr>
        <w:spacing w:line="240" w:lineRule="auto"/>
        <w:rPr>
          <w:lang w:eastAsia="zh-CN"/>
        </w:rPr>
      </w:pPr>
      <w:r>
        <w:rPr>
          <w:lang w:eastAsia="zh-CN"/>
        </w:rPr>
        <w:t>Each ODM will generate an EORT PLAN during New Product Introduction (NPI). The NTGR QE will work with each ODM to review &amp; approve EORT PLAN during First Article Inspection (FAI). EORT testing is to start after NPI but before Mass Production.</w:t>
      </w:r>
    </w:p>
    <w:p>
      <w:pPr>
        <w:spacing w:line="240" w:lineRule="auto"/>
        <w:rPr>
          <w:lang w:eastAsia="zh-CN"/>
        </w:rPr>
      </w:pPr>
    </w:p>
    <w:p>
      <w:pPr>
        <w:spacing w:line="240" w:lineRule="auto"/>
        <w:rPr>
          <w:lang w:eastAsia="zh-CN"/>
        </w:rPr>
      </w:pPr>
      <w:r>
        <w:rPr>
          <w:lang w:eastAsia="zh-CN"/>
        </w:rPr>
        <w:t>The EORT chambers are fully populated with DUTs and run through the test protocol described below.    Once the test cycle is completed, the chamber is reloaded with new DUT and the test cycle is repeated until the product is taken end of life.</w:t>
      </w:r>
    </w:p>
    <w:p>
      <w:pPr>
        <w:spacing w:line="240" w:lineRule="auto"/>
        <w:rPr>
          <w:lang w:eastAsia="zh-CN"/>
        </w:rPr>
      </w:pPr>
    </w:p>
    <w:p>
      <w:pPr>
        <w:spacing w:line="240" w:lineRule="auto"/>
        <w:rPr>
          <w:lang w:eastAsia="zh-CN"/>
        </w:rPr>
      </w:pPr>
      <w:r>
        <w:rPr>
          <w:lang w:eastAsia="zh-CN"/>
        </w:rPr>
        <w:t>DUTs that fail during the test cycle are inspected and taken through failure analysis.    Corrective actions are taken depending on failure analysis results.</w:t>
      </w:r>
    </w:p>
    <w:p>
      <w:pPr>
        <w:pStyle w:val="3"/>
        <w:spacing w:line="240" w:lineRule="auto"/>
        <w:rPr>
          <w:lang w:eastAsia="zh-CN"/>
        </w:rPr>
      </w:pPr>
      <w:r>
        <w:rPr>
          <w:rFonts w:hint="eastAsia"/>
          <w:lang w:eastAsia="zh-CN"/>
        </w:rPr>
        <w:t xml:space="preserve">EORT </w:t>
      </w:r>
      <w:r>
        <w:rPr>
          <w:lang w:eastAsia="zh-CN"/>
        </w:rPr>
        <w:t>Application</w:t>
      </w:r>
    </w:p>
    <w:p>
      <w:pPr>
        <w:pStyle w:val="4"/>
        <w:spacing w:line="240" w:lineRule="auto"/>
        <w:rPr>
          <w:lang w:eastAsia="zh-CN"/>
        </w:rPr>
      </w:pPr>
      <w:r>
        <w:rPr>
          <w:rFonts w:hint="eastAsia"/>
          <w:lang w:eastAsia="zh-CN"/>
        </w:rPr>
        <w:t>NPI Products</w:t>
      </w:r>
    </w:p>
    <w:p>
      <w:pPr>
        <w:spacing w:line="240" w:lineRule="auto"/>
        <w:rPr>
          <w:lang w:eastAsia="zh-CN"/>
        </w:rPr>
      </w:pPr>
      <w:r>
        <w:rPr>
          <w:lang w:eastAsia="zh-CN"/>
        </w:rPr>
        <w:t>ODM is to plan EORT as part of the New Product Introduction (NPI) process, so EORT Plan will be ready for review &amp; approval during FAI . EORT must begin after NPI but before Mass Production.</w:t>
      </w:r>
    </w:p>
    <w:p/>
    <w:p>
      <w:pPr>
        <w:pStyle w:val="4"/>
        <w:spacing w:line="240" w:lineRule="auto"/>
        <w:rPr>
          <w:lang w:eastAsia="zh-CN"/>
        </w:rPr>
      </w:pPr>
      <w:r>
        <w:rPr>
          <w:rFonts w:hint="eastAsia"/>
          <w:lang w:eastAsia="zh-CN"/>
        </w:rPr>
        <w:t>Mass Production Products</w:t>
      </w:r>
    </w:p>
    <w:p>
      <w:pPr>
        <w:spacing w:line="240" w:lineRule="auto"/>
        <w:rPr>
          <w:rFonts w:eastAsia="MingLiU"/>
          <w:lang w:eastAsia="zh-TW"/>
        </w:rPr>
      </w:pPr>
      <w:r>
        <w:rPr>
          <w:rFonts w:hint="eastAsia" w:eastAsia="MingLiU"/>
          <w:lang w:eastAsia="zh-TW"/>
        </w:rPr>
        <w:t xml:space="preserve">For current shipping products, EORT should be implemented based on the chamber capacity. </w:t>
      </w:r>
      <w:r>
        <w:rPr>
          <w:rFonts w:eastAsia="MingLiU"/>
          <w:lang w:eastAsia="zh-TW"/>
        </w:rPr>
        <w:t xml:space="preserve">   ODM to consult with NTGR EORT QE to optimize EORT test methodology and improve EORT test frequency.    Testing is continuous so long as the SKU is production released.</w:t>
      </w:r>
    </w:p>
    <w:p>
      <w:pPr>
        <w:pStyle w:val="4"/>
        <w:spacing w:line="240" w:lineRule="auto"/>
        <w:rPr>
          <w:lang w:eastAsia="zh-CN"/>
        </w:rPr>
      </w:pPr>
      <w:r>
        <w:rPr>
          <w:rFonts w:hint="eastAsia"/>
          <w:lang w:eastAsia="zh-CN"/>
        </w:rPr>
        <w:t>Exceptions</w:t>
      </w:r>
    </w:p>
    <w:p>
      <w:pPr>
        <w:pStyle w:val="15"/>
        <w:adjustRightInd/>
        <w:spacing w:line="240" w:lineRule="auto"/>
        <w:rPr>
          <w:sz w:val="24"/>
          <w:szCs w:val="24"/>
        </w:rPr>
      </w:pPr>
      <w:r>
        <w:rPr>
          <w:rFonts w:hint="eastAsia" w:eastAsia="宋体"/>
          <w:sz w:val="24"/>
          <w:szCs w:val="24"/>
          <w:lang w:eastAsia="zh-CN"/>
        </w:rPr>
        <w:t xml:space="preserve">Any exception to the above, the ODM needs to check with NETGEAR </w:t>
      </w:r>
      <w:r>
        <w:rPr>
          <w:rFonts w:eastAsia="宋体"/>
          <w:sz w:val="24"/>
          <w:szCs w:val="24"/>
          <w:lang w:eastAsia="zh-CN"/>
        </w:rPr>
        <w:t xml:space="preserve"> Quality </w:t>
      </w:r>
      <w:r>
        <w:rPr>
          <w:rFonts w:hint="eastAsia" w:eastAsia="宋体"/>
          <w:sz w:val="24"/>
          <w:szCs w:val="24"/>
          <w:lang w:eastAsia="zh-CN"/>
        </w:rPr>
        <w:t>Engineer and obtain the consensus.</w:t>
      </w:r>
    </w:p>
    <w:p>
      <w:pPr>
        <w:pStyle w:val="3"/>
        <w:spacing w:line="240" w:lineRule="auto"/>
        <w:rPr>
          <w:lang w:eastAsia="zh-CN"/>
        </w:rPr>
      </w:pPr>
      <w:r>
        <w:t>Sample Method</w:t>
      </w:r>
      <w:r>
        <w:rPr>
          <w:rFonts w:hint="eastAsia"/>
          <w:lang w:eastAsia="zh-CN"/>
        </w:rPr>
        <w:t xml:space="preserve"> </w:t>
      </w:r>
    </w:p>
    <w:p>
      <w:pPr>
        <w:pStyle w:val="12"/>
        <w:tabs>
          <w:tab w:val="left" w:pos="555"/>
        </w:tabs>
        <w:spacing w:line="240" w:lineRule="auto"/>
        <w:ind w:left="0"/>
        <w:jc w:val="both"/>
        <w:rPr>
          <w:rFonts w:cs="Arial"/>
        </w:rPr>
      </w:pPr>
      <w:r>
        <w:rPr>
          <w:rFonts w:eastAsia="宋体" w:cs="Arial"/>
          <w:bCs/>
          <w:lang w:eastAsia="zh-CN"/>
        </w:rPr>
        <w:t xml:space="preserve">The </w:t>
      </w:r>
      <w:r>
        <w:rPr>
          <w:rFonts w:hint="eastAsia" w:eastAsia="宋体" w:cs="Arial"/>
          <w:bCs/>
          <w:lang w:eastAsia="zh-CN"/>
        </w:rPr>
        <w:t>DUT for EORT</w:t>
      </w:r>
      <w:r>
        <w:rPr>
          <w:rFonts w:cs="Arial"/>
        </w:rPr>
        <w:t xml:space="preserve"> shall be selected randomly from FGI or may also be finished goods pack-out at production line.</w:t>
      </w:r>
    </w:p>
    <w:p>
      <w:pPr>
        <w:pStyle w:val="12"/>
        <w:tabs>
          <w:tab w:val="left" w:pos="555"/>
        </w:tabs>
        <w:ind w:left="0"/>
        <w:jc w:val="both"/>
        <w:rPr>
          <w:rFonts w:eastAsia="宋体" w:cs="Arial"/>
          <w:sz w:val="22"/>
          <w:szCs w:val="22"/>
          <w:lang w:eastAsia="zh-CN"/>
        </w:rPr>
      </w:pPr>
    </w:p>
    <w:p>
      <w:pPr>
        <w:pStyle w:val="12"/>
        <w:tabs>
          <w:tab w:val="left" w:pos="555"/>
        </w:tabs>
        <w:ind w:left="0"/>
        <w:jc w:val="both"/>
        <w:rPr>
          <w:rFonts w:eastAsia="宋体" w:cs="Arial"/>
          <w:sz w:val="22"/>
          <w:szCs w:val="22"/>
          <w:lang w:eastAsia="zh-CN"/>
        </w:rPr>
      </w:pPr>
      <w:r>
        <w:rPr>
          <w:rFonts w:hint="eastAsia" w:eastAsia="宋体" w:cs="Arial"/>
          <w:sz w:val="22"/>
          <w:szCs w:val="22"/>
          <w:lang w:eastAsia="zh-CN"/>
        </w:rPr>
        <w:t>Note: EORT Sampling Plan is generated by ODM based on the Chamber capacity and production schedule, NTGR QE will review/approve the EORT Plan with ODM, ODM should have EORT chamber fully populated with DUTs.</w:t>
      </w:r>
    </w:p>
    <w:p>
      <w:pPr>
        <w:pStyle w:val="3"/>
        <w:spacing w:line="240" w:lineRule="auto"/>
        <w:rPr>
          <w:lang w:eastAsia="zh-CN"/>
        </w:rPr>
      </w:pPr>
      <w:r>
        <w:rPr>
          <w:rFonts w:hint="eastAsia"/>
          <w:lang w:eastAsia="zh-CN"/>
        </w:rPr>
        <w:t xml:space="preserve">EORT </w:t>
      </w:r>
      <w:r>
        <w:rPr>
          <w:lang w:eastAsia="zh-CN"/>
        </w:rPr>
        <w:t>Test Details</w:t>
      </w:r>
      <w:r>
        <w:rPr>
          <w:rFonts w:hint="eastAsia"/>
          <w:lang w:eastAsia="zh-CN"/>
        </w:rPr>
        <w:t xml:space="preserve"> </w:t>
      </w:r>
    </w:p>
    <w:p>
      <w:pPr>
        <w:pStyle w:val="4"/>
        <w:spacing w:line="240" w:lineRule="auto"/>
        <w:rPr>
          <w:lang w:eastAsia="zh-CN"/>
        </w:rPr>
      </w:pPr>
      <w:r>
        <w:rPr>
          <w:rFonts w:hint="eastAsia"/>
          <w:lang w:eastAsia="zh-CN"/>
        </w:rPr>
        <w:t xml:space="preserve">EORT </w:t>
      </w:r>
      <w:r>
        <w:t>Test</w:t>
      </w:r>
      <w:r>
        <w:rPr>
          <w:rFonts w:hint="eastAsia"/>
          <w:lang w:eastAsia="zh-CN"/>
        </w:rPr>
        <w:t xml:space="preserve"> item</w:t>
      </w:r>
      <w:r>
        <w:t>s</w:t>
      </w:r>
    </w:p>
    <w:p>
      <w:pPr>
        <w:spacing w:line="240" w:lineRule="auto"/>
        <w:jc w:val="both"/>
        <w:rPr>
          <w:rFonts w:cs="Arial"/>
          <w:szCs w:val="24"/>
        </w:rPr>
      </w:pPr>
      <w:r>
        <w:rPr>
          <w:rFonts w:cs="Arial"/>
          <w:szCs w:val="24"/>
        </w:rPr>
        <w:t>The purpose of this test is to measure product operating characteristics in various environmental combinations of temperature and humidity.   The test includes:</w:t>
      </w:r>
    </w:p>
    <w:p>
      <w:pPr>
        <w:numPr>
          <w:ilvl w:val="0"/>
          <w:numId w:val="4"/>
        </w:numPr>
        <w:spacing w:line="240" w:lineRule="auto"/>
        <w:rPr>
          <w:rFonts w:eastAsia="宋体" w:cs="Arial"/>
          <w:szCs w:val="24"/>
          <w:lang w:eastAsia="zh-CN"/>
        </w:rPr>
      </w:pPr>
      <w:r>
        <w:rPr>
          <w:rFonts w:cs="Arial"/>
          <w:szCs w:val="24"/>
        </w:rPr>
        <w:t>Thermal Shock Test</w:t>
      </w:r>
    </w:p>
    <w:p>
      <w:pPr>
        <w:numPr>
          <w:ilvl w:val="0"/>
          <w:numId w:val="4"/>
        </w:numPr>
        <w:spacing w:line="240" w:lineRule="auto"/>
        <w:rPr>
          <w:rFonts w:eastAsia="宋体" w:cs="Arial"/>
          <w:szCs w:val="24"/>
          <w:lang w:eastAsia="zh-CN"/>
        </w:rPr>
      </w:pPr>
      <w:r>
        <w:rPr>
          <w:rFonts w:cs="Arial"/>
          <w:szCs w:val="24"/>
        </w:rPr>
        <w:t>Dynamic/Static Operation</w:t>
      </w:r>
    </w:p>
    <w:p>
      <w:pPr>
        <w:numPr>
          <w:ilvl w:val="0"/>
          <w:numId w:val="4"/>
        </w:numPr>
        <w:spacing w:line="240" w:lineRule="auto"/>
        <w:rPr>
          <w:rFonts w:eastAsia="宋体" w:cs="Arial"/>
          <w:szCs w:val="24"/>
          <w:lang w:eastAsia="zh-CN"/>
        </w:rPr>
      </w:pPr>
      <w:r>
        <w:rPr>
          <w:rFonts w:cs="Arial"/>
          <w:szCs w:val="24"/>
        </w:rPr>
        <w:t>Temperature</w:t>
      </w:r>
      <w:r>
        <w:rPr>
          <w:rFonts w:hint="eastAsia" w:eastAsia="宋体" w:cs="Arial"/>
          <w:szCs w:val="24"/>
          <w:lang w:eastAsia="zh-CN"/>
        </w:rPr>
        <w:t>/humidity</w:t>
      </w:r>
      <w:r>
        <w:rPr>
          <w:rFonts w:cs="Arial"/>
          <w:szCs w:val="24"/>
        </w:rPr>
        <w:t xml:space="preserve"> Cycling</w:t>
      </w:r>
    </w:p>
    <w:p>
      <w:pPr>
        <w:numPr>
          <w:ilvl w:val="0"/>
          <w:numId w:val="4"/>
        </w:numPr>
        <w:spacing w:line="240" w:lineRule="auto"/>
        <w:rPr>
          <w:rFonts w:cs="Arial"/>
          <w:szCs w:val="24"/>
        </w:rPr>
      </w:pPr>
      <w:r>
        <w:rPr>
          <w:rFonts w:hint="eastAsia" w:eastAsia="宋体" w:cs="Arial"/>
          <w:szCs w:val="24"/>
          <w:lang w:eastAsia="zh-CN"/>
        </w:rPr>
        <w:t xml:space="preserve">Power On/Off </w:t>
      </w:r>
      <w:r>
        <w:rPr>
          <w:rFonts w:cs="Arial"/>
          <w:szCs w:val="24"/>
        </w:rPr>
        <w:t>Test</w:t>
      </w:r>
    </w:p>
    <w:p>
      <w:pPr>
        <w:numPr>
          <w:ilvl w:val="0"/>
          <w:numId w:val="4"/>
        </w:numPr>
        <w:spacing w:line="240" w:lineRule="auto"/>
        <w:rPr>
          <w:rFonts w:cs="Arial"/>
          <w:szCs w:val="24"/>
        </w:rPr>
      </w:pPr>
      <w:r>
        <w:rPr>
          <w:rFonts w:hint="eastAsia" w:eastAsia="宋体" w:cs="Arial"/>
          <w:szCs w:val="24"/>
          <w:lang w:eastAsia="zh-CN"/>
        </w:rPr>
        <w:t>Vibration test (with 2</w:t>
      </w:r>
      <w:r>
        <w:rPr>
          <w:rFonts w:hint="eastAsia" w:eastAsia="宋体" w:cs="Arial"/>
          <w:szCs w:val="24"/>
          <w:vertAlign w:val="superscript"/>
          <w:lang w:eastAsia="zh-CN"/>
        </w:rPr>
        <w:t>nd</w:t>
      </w:r>
      <w:r>
        <w:rPr>
          <w:rFonts w:hint="eastAsia" w:eastAsia="宋体" w:cs="Arial"/>
          <w:szCs w:val="24"/>
          <w:lang w:eastAsia="zh-CN"/>
        </w:rPr>
        <w:t xml:space="preserve"> generation EORT Chamber)</w:t>
      </w:r>
    </w:p>
    <w:p>
      <w:pPr>
        <w:pStyle w:val="4"/>
        <w:spacing w:line="240" w:lineRule="auto"/>
      </w:pPr>
      <w:r>
        <w:t>Test conditions:</w:t>
      </w:r>
    </w:p>
    <w:p>
      <w:pPr>
        <w:numPr>
          <w:ilvl w:val="0"/>
          <w:numId w:val="5"/>
        </w:numPr>
        <w:spacing w:line="240" w:lineRule="auto"/>
        <w:rPr>
          <w:rFonts w:cs="Arial"/>
          <w:szCs w:val="24"/>
        </w:rPr>
      </w:pPr>
      <w:r>
        <w:rPr>
          <w:rFonts w:cs="Arial"/>
          <w:szCs w:val="24"/>
        </w:rPr>
        <w:t xml:space="preserve">Test Temperature range: -25 Degree C ~ 65 Degree C </w:t>
      </w:r>
    </w:p>
    <w:p>
      <w:pPr>
        <w:numPr>
          <w:ilvl w:val="0"/>
          <w:numId w:val="5"/>
        </w:numPr>
        <w:spacing w:line="240" w:lineRule="auto"/>
        <w:rPr>
          <w:rFonts w:cs="Arial"/>
          <w:szCs w:val="24"/>
        </w:rPr>
      </w:pPr>
      <w:r>
        <w:rPr>
          <w:rFonts w:cs="Arial"/>
          <w:szCs w:val="24"/>
        </w:rPr>
        <w:t xml:space="preserve">Test Humidity range: 0 RH ~ 95 RH </w:t>
      </w:r>
    </w:p>
    <w:p>
      <w:pPr>
        <w:pStyle w:val="4"/>
      </w:pPr>
      <w:r>
        <w:t>Test Procedures:</w:t>
      </w:r>
    </w:p>
    <w:tbl>
      <w:tblPr>
        <w:tblW w:w="8389"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676"/>
        <w:gridCol w:w="1664"/>
        <w:gridCol w:w="1704"/>
        <w:gridCol w:w="1667"/>
        <w:gridCol w:w="16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69" w:hRule="atLeast"/>
        </w:trPr>
        <w:tc>
          <w:tcPr>
            <w:tcW w:w="1676" w:type="dxa"/>
            <w:tcBorders>
              <w:top w:val="single" w:color="auto" w:sz="4" w:space="0"/>
              <w:left w:val="single" w:color="auto" w:sz="4" w:space="0"/>
              <w:bottom w:val="single" w:color="auto" w:sz="4" w:space="0"/>
              <w:right w:val="single" w:color="auto" w:sz="4" w:space="0"/>
            </w:tcBorders>
            <w:vAlign w:val="center"/>
          </w:tcPr>
          <w:p>
            <w:pPr>
              <w:rPr>
                <w:b/>
                <w:szCs w:val="24"/>
                <w:lang w:eastAsia="zh-CN"/>
              </w:rPr>
            </w:pPr>
            <w:r>
              <w:rPr>
                <w:b/>
                <w:szCs w:val="24"/>
                <w:lang w:eastAsia="zh-CN"/>
              </w:rPr>
              <w:t>Step</w:t>
            </w:r>
          </w:p>
        </w:tc>
        <w:tc>
          <w:tcPr>
            <w:tcW w:w="1664" w:type="dxa"/>
            <w:tcBorders>
              <w:top w:val="single" w:color="auto" w:sz="4" w:space="0"/>
              <w:left w:val="nil"/>
              <w:bottom w:val="single" w:color="auto" w:sz="4" w:space="0"/>
              <w:right w:val="single" w:color="auto" w:sz="4" w:space="0"/>
            </w:tcBorders>
            <w:vAlign w:val="center"/>
          </w:tcPr>
          <w:p>
            <w:pPr>
              <w:rPr>
                <w:b/>
                <w:szCs w:val="24"/>
                <w:lang w:eastAsia="zh-CN"/>
              </w:rPr>
            </w:pPr>
            <w:r>
              <w:rPr>
                <w:b/>
                <w:szCs w:val="24"/>
                <w:lang w:eastAsia="zh-CN"/>
              </w:rPr>
              <w:t>Time</w:t>
            </w:r>
          </w:p>
        </w:tc>
        <w:tc>
          <w:tcPr>
            <w:tcW w:w="1704" w:type="dxa"/>
            <w:tcBorders>
              <w:top w:val="single" w:color="auto" w:sz="4" w:space="0"/>
              <w:left w:val="nil"/>
              <w:bottom w:val="single" w:color="auto" w:sz="4" w:space="0"/>
              <w:right w:val="single" w:color="auto" w:sz="4" w:space="0"/>
            </w:tcBorders>
            <w:vAlign w:val="center"/>
          </w:tcPr>
          <w:p>
            <w:pPr>
              <w:rPr>
                <w:b/>
                <w:szCs w:val="24"/>
                <w:lang w:eastAsia="zh-CN"/>
              </w:rPr>
            </w:pPr>
            <w:r>
              <w:rPr>
                <w:b/>
                <w:szCs w:val="24"/>
                <w:lang w:eastAsia="zh-CN"/>
              </w:rPr>
              <w:t>Status</w:t>
            </w:r>
          </w:p>
        </w:tc>
        <w:tc>
          <w:tcPr>
            <w:tcW w:w="1667" w:type="dxa"/>
            <w:tcBorders>
              <w:top w:val="single" w:color="auto" w:sz="4" w:space="0"/>
              <w:left w:val="nil"/>
              <w:bottom w:val="single" w:color="auto" w:sz="4" w:space="0"/>
              <w:right w:val="single" w:color="auto" w:sz="4" w:space="0"/>
            </w:tcBorders>
            <w:vAlign w:val="center"/>
          </w:tcPr>
          <w:p>
            <w:pPr>
              <w:rPr>
                <w:b/>
                <w:szCs w:val="24"/>
                <w:lang w:eastAsia="zh-CN"/>
              </w:rPr>
            </w:pPr>
            <w:r>
              <w:rPr>
                <w:b/>
                <w:szCs w:val="24"/>
                <w:lang w:eastAsia="zh-CN"/>
              </w:rPr>
              <w:t>Temp (C)</w:t>
            </w:r>
          </w:p>
        </w:tc>
        <w:tc>
          <w:tcPr>
            <w:tcW w:w="1678" w:type="dxa"/>
            <w:tcBorders>
              <w:top w:val="single" w:color="auto" w:sz="4" w:space="0"/>
              <w:left w:val="nil"/>
              <w:bottom w:val="single" w:color="auto" w:sz="4" w:space="0"/>
              <w:right w:val="single" w:color="auto" w:sz="4" w:space="0"/>
            </w:tcBorders>
            <w:vAlign w:val="center"/>
          </w:tcPr>
          <w:p>
            <w:pPr>
              <w:rPr>
                <w:b/>
                <w:szCs w:val="24"/>
                <w:lang w:eastAsia="zh-CN"/>
              </w:rPr>
            </w:pPr>
            <w:r>
              <w:rPr>
                <w:b/>
                <w:szCs w:val="24"/>
                <w:lang w:eastAsia="zh-CN"/>
              </w:rPr>
              <w:t>Humidity (R.H.)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76" w:hRule="atLeast"/>
        </w:trPr>
        <w:tc>
          <w:tcPr>
            <w:tcW w:w="1676" w:type="dxa"/>
            <w:tcBorders>
              <w:top w:val="nil"/>
              <w:left w:val="single" w:color="auto" w:sz="4" w:space="0"/>
              <w:bottom w:val="single" w:color="auto" w:sz="4" w:space="0"/>
              <w:right w:val="single" w:color="auto" w:sz="4" w:space="0"/>
            </w:tcBorders>
            <w:vAlign w:val="center"/>
          </w:tcPr>
          <w:p>
            <w:pPr>
              <w:rPr>
                <w:sz w:val="16"/>
                <w:szCs w:val="16"/>
                <w:lang w:eastAsia="zh-CN"/>
              </w:rPr>
            </w:pPr>
            <w:r>
              <w:rPr>
                <w:sz w:val="16"/>
                <w:szCs w:val="16"/>
                <w:lang w:eastAsia="zh-CN"/>
              </w:rPr>
              <w:t>Initialization</w:t>
            </w:r>
          </w:p>
        </w:tc>
        <w:tc>
          <w:tcPr>
            <w:tcW w:w="1664"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22 min</w:t>
            </w:r>
          </w:p>
        </w:tc>
        <w:tc>
          <w:tcPr>
            <w:tcW w:w="1704"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Power On/Dynamic (&gt;=80% loading)</w:t>
            </w:r>
          </w:p>
        </w:tc>
        <w:tc>
          <w:tcPr>
            <w:tcW w:w="1667"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25</w:t>
            </w:r>
          </w:p>
        </w:tc>
        <w:tc>
          <w:tcPr>
            <w:tcW w:w="1678"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76" w:hRule="atLeast"/>
        </w:trPr>
        <w:tc>
          <w:tcPr>
            <w:tcW w:w="1676" w:type="dxa"/>
            <w:tcBorders>
              <w:top w:val="nil"/>
              <w:left w:val="single" w:color="auto" w:sz="4" w:space="0"/>
              <w:bottom w:val="single" w:color="auto" w:sz="4" w:space="0"/>
              <w:right w:val="single" w:color="auto" w:sz="4" w:space="0"/>
            </w:tcBorders>
            <w:vAlign w:val="center"/>
          </w:tcPr>
          <w:p>
            <w:pPr>
              <w:rPr>
                <w:sz w:val="16"/>
                <w:szCs w:val="16"/>
                <w:lang w:eastAsia="zh-CN"/>
              </w:rPr>
            </w:pPr>
            <w:r>
              <w:rPr>
                <w:sz w:val="16"/>
                <w:szCs w:val="16"/>
                <w:lang w:eastAsia="zh-CN"/>
              </w:rPr>
              <w:t>0’ - &gt; 0’1’’</w:t>
            </w:r>
          </w:p>
        </w:tc>
        <w:tc>
          <w:tcPr>
            <w:tcW w:w="1664"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1 min</w:t>
            </w:r>
          </w:p>
        </w:tc>
        <w:tc>
          <w:tcPr>
            <w:tcW w:w="1704"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Power On/Dynamic (&gt;=80% loading)</w:t>
            </w:r>
          </w:p>
        </w:tc>
        <w:tc>
          <w:tcPr>
            <w:tcW w:w="1667"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25 - &gt; 45</w:t>
            </w:r>
          </w:p>
        </w:tc>
        <w:tc>
          <w:tcPr>
            <w:tcW w:w="1678"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50 - &gt; 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76" w:hRule="atLeast"/>
        </w:trPr>
        <w:tc>
          <w:tcPr>
            <w:tcW w:w="1676" w:type="dxa"/>
            <w:tcBorders>
              <w:top w:val="nil"/>
              <w:left w:val="single" w:color="auto" w:sz="4" w:space="0"/>
              <w:bottom w:val="single" w:color="auto" w:sz="4" w:space="0"/>
              <w:right w:val="single" w:color="auto" w:sz="4" w:space="0"/>
            </w:tcBorders>
            <w:vAlign w:val="center"/>
          </w:tcPr>
          <w:p>
            <w:pPr>
              <w:rPr>
                <w:sz w:val="16"/>
                <w:szCs w:val="16"/>
                <w:lang w:eastAsia="zh-CN"/>
              </w:rPr>
            </w:pPr>
            <w:r>
              <w:rPr>
                <w:sz w:val="16"/>
                <w:szCs w:val="16"/>
                <w:lang w:eastAsia="zh-CN"/>
              </w:rPr>
              <w:t>0’1’’ -&gt; 1’1’’</w:t>
            </w:r>
          </w:p>
        </w:tc>
        <w:tc>
          <w:tcPr>
            <w:tcW w:w="1664"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1 hour</w:t>
            </w:r>
          </w:p>
        </w:tc>
        <w:tc>
          <w:tcPr>
            <w:tcW w:w="1704"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Power On/Dynamic (&gt;=80% loading)</w:t>
            </w:r>
          </w:p>
        </w:tc>
        <w:tc>
          <w:tcPr>
            <w:tcW w:w="1667"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45</w:t>
            </w:r>
          </w:p>
        </w:tc>
        <w:tc>
          <w:tcPr>
            <w:tcW w:w="1678"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50" w:hRule="atLeast"/>
        </w:trPr>
        <w:tc>
          <w:tcPr>
            <w:tcW w:w="1676" w:type="dxa"/>
            <w:tcBorders>
              <w:top w:val="nil"/>
              <w:left w:val="single" w:color="auto" w:sz="4" w:space="0"/>
              <w:bottom w:val="single" w:color="auto" w:sz="4" w:space="0"/>
              <w:right w:val="single" w:color="auto" w:sz="4" w:space="0"/>
            </w:tcBorders>
            <w:vAlign w:val="center"/>
          </w:tcPr>
          <w:p>
            <w:pPr>
              <w:rPr>
                <w:sz w:val="16"/>
                <w:szCs w:val="16"/>
                <w:lang w:eastAsia="zh-CN"/>
              </w:rPr>
            </w:pPr>
            <w:r>
              <w:rPr>
                <w:sz w:val="16"/>
                <w:szCs w:val="16"/>
                <w:lang w:eastAsia="zh-CN"/>
              </w:rPr>
              <w:t>1’1’’ -&gt; 1’2’’</w:t>
            </w:r>
          </w:p>
        </w:tc>
        <w:tc>
          <w:tcPr>
            <w:tcW w:w="1664"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1 min</w:t>
            </w:r>
          </w:p>
        </w:tc>
        <w:tc>
          <w:tcPr>
            <w:tcW w:w="1704"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Power off</w:t>
            </w:r>
          </w:p>
        </w:tc>
        <w:tc>
          <w:tcPr>
            <w:tcW w:w="1667"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45 -&gt; 65</w:t>
            </w:r>
          </w:p>
        </w:tc>
        <w:tc>
          <w:tcPr>
            <w:tcW w:w="1678"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56" w:hRule="atLeast"/>
        </w:trPr>
        <w:tc>
          <w:tcPr>
            <w:tcW w:w="1676" w:type="dxa"/>
            <w:tcBorders>
              <w:top w:val="nil"/>
              <w:left w:val="single" w:color="auto" w:sz="4" w:space="0"/>
              <w:bottom w:val="single" w:color="auto" w:sz="4" w:space="0"/>
              <w:right w:val="single" w:color="auto" w:sz="4" w:space="0"/>
            </w:tcBorders>
            <w:vAlign w:val="center"/>
          </w:tcPr>
          <w:p>
            <w:pPr>
              <w:rPr>
                <w:sz w:val="16"/>
                <w:szCs w:val="16"/>
                <w:lang w:eastAsia="zh-CN"/>
              </w:rPr>
            </w:pPr>
            <w:r>
              <w:rPr>
                <w:sz w:val="16"/>
                <w:szCs w:val="16"/>
                <w:lang w:eastAsia="zh-CN"/>
              </w:rPr>
              <w:t>1’2’’ -&gt; 2’2’’</w:t>
            </w:r>
          </w:p>
        </w:tc>
        <w:tc>
          <w:tcPr>
            <w:tcW w:w="1664"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1 hour</w:t>
            </w:r>
          </w:p>
        </w:tc>
        <w:tc>
          <w:tcPr>
            <w:tcW w:w="1704"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Power off / Static Operation</w:t>
            </w:r>
          </w:p>
        </w:tc>
        <w:tc>
          <w:tcPr>
            <w:tcW w:w="1667"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65</w:t>
            </w:r>
          </w:p>
        </w:tc>
        <w:tc>
          <w:tcPr>
            <w:tcW w:w="1678"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56" w:hRule="atLeast"/>
        </w:trPr>
        <w:tc>
          <w:tcPr>
            <w:tcW w:w="1676" w:type="dxa"/>
            <w:tcBorders>
              <w:top w:val="nil"/>
              <w:left w:val="single" w:color="auto" w:sz="4" w:space="0"/>
              <w:bottom w:val="single" w:color="auto" w:sz="4" w:space="0"/>
              <w:right w:val="single" w:color="auto" w:sz="4" w:space="0"/>
            </w:tcBorders>
            <w:vAlign w:val="center"/>
          </w:tcPr>
          <w:p>
            <w:pPr>
              <w:rPr>
                <w:sz w:val="16"/>
                <w:szCs w:val="16"/>
                <w:lang w:eastAsia="zh-CN"/>
              </w:rPr>
            </w:pPr>
            <w:r>
              <w:rPr>
                <w:sz w:val="16"/>
                <w:szCs w:val="16"/>
                <w:lang w:eastAsia="zh-CN"/>
              </w:rPr>
              <w:t>2’2’’ -&gt; 2’3’’</w:t>
            </w:r>
          </w:p>
        </w:tc>
        <w:tc>
          <w:tcPr>
            <w:tcW w:w="1664"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1 min</w:t>
            </w:r>
          </w:p>
        </w:tc>
        <w:tc>
          <w:tcPr>
            <w:tcW w:w="1704"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Power off / Static Operation</w:t>
            </w:r>
          </w:p>
        </w:tc>
        <w:tc>
          <w:tcPr>
            <w:tcW w:w="1667"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65 -&gt; 45</w:t>
            </w:r>
          </w:p>
        </w:tc>
        <w:tc>
          <w:tcPr>
            <w:tcW w:w="1678"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56" w:hRule="atLeast"/>
        </w:trPr>
        <w:tc>
          <w:tcPr>
            <w:tcW w:w="1676" w:type="dxa"/>
            <w:tcBorders>
              <w:top w:val="nil"/>
              <w:left w:val="single" w:color="auto" w:sz="4" w:space="0"/>
              <w:bottom w:val="single" w:color="auto" w:sz="4" w:space="0"/>
              <w:right w:val="single" w:color="auto" w:sz="4" w:space="0"/>
            </w:tcBorders>
            <w:vAlign w:val="center"/>
          </w:tcPr>
          <w:p>
            <w:pPr>
              <w:rPr>
                <w:sz w:val="16"/>
                <w:szCs w:val="16"/>
                <w:lang w:eastAsia="zh-CN"/>
              </w:rPr>
            </w:pPr>
            <w:r>
              <w:rPr>
                <w:sz w:val="16"/>
                <w:szCs w:val="16"/>
                <w:lang w:eastAsia="zh-CN"/>
              </w:rPr>
              <w:t>2’3’’ -&gt; 2’8’’</w:t>
            </w:r>
          </w:p>
        </w:tc>
        <w:tc>
          <w:tcPr>
            <w:tcW w:w="1664"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5 min</w:t>
            </w:r>
          </w:p>
        </w:tc>
        <w:tc>
          <w:tcPr>
            <w:tcW w:w="1704"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Power off / Static Operation</w:t>
            </w:r>
          </w:p>
        </w:tc>
        <w:tc>
          <w:tcPr>
            <w:tcW w:w="1667"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45</w:t>
            </w:r>
          </w:p>
        </w:tc>
        <w:tc>
          <w:tcPr>
            <w:tcW w:w="1678"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76" w:hRule="atLeast"/>
        </w:trPr>
        <w:tc>
          <w:tcPr>
            <w:tcW w:w="1676" w:type="dxa"/>
            <w:tcBorders>
              <w:top w:val="nil"/>
              <w:left w:val="single" w:color="auto" w:sz="4" w:space="0"/>
              <w:bottom w:val="single" w:color="auto" w:sz="4" w:space="0"/>
              <w:right w:val="single" w:color="auto" w:sz="4" w:space="0"/>
            </w:tcBorders>
            <w:vAlign w:val="center"/>
          </w:tcPr>
          <w:p>
            <w:pPr>
              <w:rPr>
                <w:sz w:val="16"/>
                <w:szCs w:val="16"/>
                <w:lang w:eastAsia="zh-CN"/>
              </w:rPr>
            </w:pPr>
            <w:r>
              <w:rPr>
                <w:sz w:val="16"/>
                <w:szCs w:val="16"/>
                <w:lang w:eastAsia="zh-CN"/>
              </w:rPr>
              <w:t>2’8’’ -&gt; 2’13’’       (hot start)</w:t>
            </w:r>
          </w:p>
        </w:tc>
        <w:tc>
          <w:tcPr>
            <w:tcW w:w="1664"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5 min</w:t>
            </w:r>
          </w:p>
        </w:tc>
        <w:tc>
          <w:tcPr>
            <w:tcW w:w="1704"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Power On/Dynamic (&gt;=80% loading)</w:t>
            </w:r>
          </w:p>
        </w:tc>
        <w:tc>
          <w:tcPr>
            <w:tcW w:w="1667"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45</w:t>
            </w:r>
          </w:p>
        </w:tc>
        <w:tc>
          <w:tcPr>
            <w:tcW w:w="1678"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76" w:hRule="atLeast"/>
        </w:trPr>
        <w:tc>
          <w:tcPr>
            <w:tcW w:w="1676" w:type="dxa"/>
            <w:tcBorders>
              <w:top w:val="nil"/>
              <w:left w:val="single" w:color="auto" w:sz="4" w:space="0"/>
              <w:bottom w:val="single" w:color="auto" w:sz="4" w:space="0"/>
              <w:right w:val="single" w:color="auto" w:sz="4" w:space="0"/>
            </w:tcBorders>
            <w:vAlign w:val="center"/>
          </w:tcPr>
          <w:p>
            <w:pPr>
              <w:rPr>
                <w:sz w:val="16"/>
                <w:szCs w:val="16"/>
                <w:lang w:eastAsia="zh-CN"/>
              </w:rPr>
            </w:pPr>
            <w:r>
              <w:rPr>
                <w:sz w:val="16"/>
                <w:szCs w:val="16"/>
                <w:lang w:eastAsia="zh-CN"/>
              </w:rPr>
              <w:t>2’13’’ -&gt; 3’3’’</w:t>
            </w:r>
          </w:p>
        </w:tc>
        <w:tc>
          <w:tcPr>
            <w:tcW w:w="1664"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50 min</w:t>
            </w:r>
          </w:p>
        </w:tc>
        <w:tc>
          <w:tcPr>
            <w:tcW w:w="1704"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Power On/Dynamic (&gt;=80% loading)</w:t>
            </w:r>
          </w:p>
        </w:tc>
        <w:tc>
          <w:tcPr>
            <w:tcW w:w="1667"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45</w:t>
            </w:r>
          </w:p>
        </w:tc>
        <w:tc>
          <w:tcPr>
            <w:tcW w:w="1678"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76" w:hRule="atLeast"/>
        </w:trPr>
        <w:tc>
          <w:tcPr>
            <w:tcW w:w="1676" w:type="dxa"/>
            <w:tcBorders>
              <w:top w:val="nil"/>
              <w:left w:val="single" w:color="auto" w:sz="4" w:space="0"/>
              <w:bottom w:val="single" w:color="auto" w:sz="4" w:space="0"/>
              <w:right w:val="single" w:color="auto" w:sz="4" w:space="0"/>
            </w:tcBorders>
            <w:vAlign w:val="center"/>
          </w:tcPr>
          <w:p>
            <w:pPr>
              <w:rPr>
                <w:sz w:val="16"/>
                <w:szCs w:val="16"/>
                <w:lang w:eastAsia="zh-CN"/>
              </w:rPr>
            </w:pPr>
            <w:r>
              <w:rPr>
                <w:sz w:val="16"/>
                <w:szCs w:val="16"/>
                <w:lang w:eastAsia="zh-CN"/>
              </w:rPr>
              <w:t>3’3’’ -&gt; 3’5’’</w:t>
            </w:r>
          </w:p>
        </w:tc>
        <w:tc>
          <w:tcPr>
            <w:tcW w:w="1664"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2 min</w:t>
            </w:r>
          </w:p>
        </w:tc>
        <w:tc>
          <w:tcPr>
            <w:tcW w:w="1704"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Power On/Dynamic (&gt;=80% loading)</w:t>
            </w:r>
          </w:p>
        </w:tc>
        <w:tc>
          <w:tcPr>
            <w:tcW w:w="1667"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45 -&gt; -5</w:t>
            </w:r>
          </w:p>
        </w:tc>
        <w:tc>
          <w:tcPr>
            <w:tcW w:w="1678"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95 -&gt; 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76" w:hRule="atLeast"/>
        </w:trPr>
        <w:tc>
          <w:tcPr>
            <w:tcW w:w="1676" w:type="dxa"/>
            <w:tcBorders>
              <w:top w:val="nil"/>
              <w:left w:val="single" w:color="auto" w:sz="4" w:space="0"/>
              <w:bottom w:val="single" w:color="auto" w:sz="4" w:space="0"/>
              <w:right w:val="single" w:color="auto" w:sz="4" w:space="0"/>
            </w:tcBorders>
            <w:vAlign w:val="center"/>
          </w:tcPr>
          <w:p>
            <w:pPr>
              <w:rPr>
                <w:sz w:val="16"/>
                <w:szCs w:val="16"/>
                <w:lang w:eastAsia="zh-CN"/>
              </w:rPr>
            </w:pPr>
            <w:r>
              <w:rPr>
                <w:sz w:val="16"/>
                <w:szCs w:val="16"/>
                <w:lang w:eastAsia="zh-CN"/>
              </w:rPr>
              <w:t>3’5’’ -&gt; 4’5”</w:t>
            </w:r>
          </w:p>
        </w:tc>
        <w:tc>
          <w:tcPr>
            <w:tcW w:w="1664"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1 hour</w:t>
            </w:r>
          </w:p>
        </w:tc>
        <w:tc>
          <w:tcPr>
            <w:tcW w:w="1704"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Power On/Dynamic (&gt;=80% loading)</w:t>
            </w:r>
          </w:p>
        </w:tc>
        <w:tc>
          <w:tcPr>
            <w:tcW w:w="1667"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-5</w:t>
            </w:r>
          </w:p>
        </w:tc>
        <w:tc>
          <w:tcPr>
            <w:tcW w:w="1678"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50" w:hRule="atLeast"/>
        </w:trPr>
        <w:tc>
          <w:tcPr>
            <w:tcW w:w="1676" w:type="dxa"/>
            <w:tcBorders>
              <w:top w:val="nil"/>
              <w:left w:val="single" w:color="auto" w:sz="4" w:space="0"/>
              <w:bottom w:val="single" w:color="auto" w:sz="4" w:space="0"/>
              <w:right w:val="single" w:color="auto" w:sz="4" w:space="0"/>
            </w:tcBorders>
            <w:vAlign w:val="center"/>
          </w:tcPr>
          <w:p>
            <w:pPr>
              <w:rPr>
                <w:sz w:val="16"/>
                <w:szCs w:val="16"/>
                <w:lang w:eastAsia="zh-CN"/>
              </w:rPr>
            </w:pPr>
            <w:r>
              <w:rPr>
                <w:sz w:val="16"/>
                <w:szCs w:val="16"/>
                <w:lang w:eastAsia="zh-CN"/>
              </w:rPr>
              <w:t>4’5’’ -&gt; 4’6’’</w:t>
            </w:r>
          </w:p>
        </w:tc>
        <w:tc>
          <w:tcPr>
            <w:tcW w:w="1664"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1 min</w:t>
            </w:r>
          </w:p>
        </w:tc>
        <w:tc>
          <w:tcPr>
            <w:tcW w:w="1704"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Power off</w:t>
            </w:r>
          </w:p>
        </w:tc>
        <w:tc>
          <w:tcPr>
            <w:tcW w:w="1667"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-5 -&gt; -25</w:t>
            </w:r>
          </w:p>
        </w:tc>
        <w:tc>
          <w:tcPr>
            <w:tcW w:w="1678"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56" w:hRule="atLeast"/>
        </w:trPr>
        <w:tc>
          <w:tcPr>
            <w:tcW w:w="1676" w:type="dxa"/>
            <w:tcBorders>
              <w:top w:val="nil"/>
              <w:left w:val="single" w:color="auto" w:sz="4" w:space="0"/>
              <w:bottom w:val="single" w:color="auto" w:sz="4" w:space="0"/>
              <w:right w:val="single" w:color="auto" w:sz="4" w:space="0"/>
            </w:tcBorders>
            <w:vAlign w:val="center"/>
          </w:tcPr>
          <w:p>
            <w:pPr>
              <w:rPr>
                <w:sz w:val="16"/>
                <w:szCs w:val="16"/>
                <w:lang w:eastAsia="zh-CN"/>
              </w:rPr>
            </w:pPr>
            <w:r>
              <w:rPr>
                <w:sz w:val="16"/>
                <w:szCs w:val="16"/>
                <w:lang w:eastAsia="zh-CN"/>
              </w:rPr>
              <w:t>4’6’’ -&gt; 5’6”</w:t>
            </w:r>
          </w:p>
        </w:tc>
        <w:tc>
          <w:tcPr>
            <w:tcW w:w="1664"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1 hour</w:t>
            </w:r>
          </w:p>
        </w:tc>
        <w:tc>
          <w:tcPr>
            <w:tcW w:w="1704"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Power off / Static Operation</w:t>
            </w:r>
          </w:p>
        </w:tc>
        <w:tc>
          <w:tcPr>
            <w:tcW w:w="1667"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-25</w:t>
            </w:r>
          </w:p>
        </w:tc>
        <w:tc>
          <w:tcPr>
            <w:tcW w:w="1678"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56" w:hRule="atLeast"/>
        </w:trPr>
        <w:tc>
          <w:tcPr>
            <w:tcW w:w="1676" w:type="dxa"/>
            <w:tcBorders>
              <w:top w:val="nil"/>
              <w:left w:val="single" w:color="auto" w:sz="4" w:space="0"/>
              <w:bottom w:val="single" w:color="auto" w:sz="4" w:space="0"/>
              <w:right w:val="single" w:color="auto" w:sz="4" w:space="0"/>
            </w:tcBorders>
            <w:vAlign w:val="center"/>
          </w:tcPr>
          <w:p>
            <w:pPr>
              <w:rPr>
                <w:sz w:val="16"/>
                <w:szCs w:val="16"/>
                <w:lang w:eastAsia="zh-CN"/>
              </w:rPr>
            </w:pPr>
            <w:r>
              <w:rPr>
                <w:sz w:val="16"/>
                <w:szCs w:val="16"/>
                <w:lang w:eastAsia="zh-CN"/>
              </w:rPr>
              <w:t>5’6’’ -&gt; 5’7’’</w:t>
            </w:r>
          </w:p>
        </w:tc>
        <w:tc>
          <w:tcPr>
            <w:tcW w:w="1664"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1 min</w:t>
            </w:r>
          </w:p>
        </w:tc>
        <w:tc>
          <w:tcPr>
            <w:tcW w:w="1704"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Power off / Static Operation</w:t>
            </w:r>
          </w:p>
        </w:tc>
        <w:tc>
          <w:tcPr>
            <w:tcW w:w="1667"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-25 -&gt; 10</w:t>
            </w:r>
          </w:p>
        </w:tc>
        <w:tc>
          <w:tcPr>
            <w:tcW w:w="1678"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0 - 50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56" w:hRule="atLeast"/>
        </w:trPr>
        <w:tc>
          <w:tcPr>
            <w:tcW w:w="1676" w:type="dxa"/>
            <w:tcBorders>
              <w:top w:val="nil"/>
              <w:left w:val="single" w:color="auto" w:sz="4" w:space="0"/>
              <w:bottom w:val="single" w:color="auto" w:sz="4" w:space="0"/>
              <w:right w:val="single" w:color="auto" w:sz="4" w:space="0"/>
            </w:tcBorders>
            <w:vAlign w:val="center"/>
          </w:tcPr>
          <w:p>
            <w:pPr>
              <w:rPr>
                <w:sz w:val="16"/>
                <w:szCs w:val="16"/>
                <w:lang w:eastAsia="zh-CN"/>
              </w:rPr>
            </w:pPr>
            <w:r>
              <w:rPr>
                <w:sz w:val="16"/>
                <w:szCs w:val="16"/>
                <w:lang w:eastAsia="zh-CN"/>
              </w:rPr>
              <w:t>5’7’’ -&gt; 5’17’’</w:t>
            </w:r>
          </w:p>
        </w:tc>
        <w:tc>
          <w:tcPr>
            <w:tcW w:w="1664"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10 min</w:t>
            </w:r>
          </w:p>
        </w:tc>
        <w:tc>
          <w:tcPr>
            <w:tcW w:w="1704"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Power off / Static Operation</w:t>
            </w:r>
          </w:p>
        </w:tc>
        <w:tc>
          <w:tcPr>
            <w:tcW w:w="1667"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10</w:t>
            </w:r>
          </w:p>
        </w:tc>
        <w:tc>
          <w:tcPr>
            <w:tcW w:w="1678"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76" w:hRule="atLeast"/>
        </w:trPr>
        <w:tc>
          <w:tcPr>
            <w:tcW w:w="1676" w:type="dxa"/>
            <w:tcBorders>
              <w:top w:val="nil"/>
              <w:left w:val="single" w:color="auto" w:sz="4" w:space="0"/>
              <w:bottom w:val="single" w:color="auto" w:sz="4" w:space="0"/>
              <w:right w:val="single" w:color="auto" w:sz="4" w:space="0"/>
            </w:tcBorders>
            <w:vAlign w:val="center"/>
          </w:tcPr>
          <w:p>
            <w:pPr>
              <w:rPr>
                <w:sz w:val="16"/>
                <w:szCs w:val="16"/>
                <w:lang w:eastAsia="zh-CN"/>
              </w:rPr>
            </w:pPr>
            <w:r>
              <w:rPr>
                <w:sz w:val="16"/>
                <w:szCs w:val="16"/>
                <w:lang w:eastAsia="zh-CN"/>
              </w:rPr>
              <w:t xml:space="preserve">5’17’’ -&gt; </w:t>
            </w:r>
            <w:r>
              <w:rPr>
                <w:rFonts w:hint="eastAsia"/>
                <w:sz w:val="16"/>
                <w:szCs w:val="16"/>
                <w:lang w:eastAsia="zh-CN"/>
              </w:rPr>
              <w:t>5</w:t>
            </w:r>
            <w:r>
              <w:rPr>
                <w:sz w:val="16"/>
                <w:szCs w:val="16"/>
                <w:lang w:eastAsia="zh-CN"/>
              </w:rPr>
              <w:t>’22’’   (cold start)</w:t>
            </w:r>
          </w:p>
        </w:tc>
        <w:tc>
          <w:tcPr>
            <w:tcW w:w="1664"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5 min</w:t>
            </w:r>
          </w:p>
        </w:tc>
        <w:tc>
          <w:tcPr>
            <w:tcW w:w="1704"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Power On/Dynamic (&gt;=80% loading)</w:t>
            </w:r>
          </w:p>
        </w:tc>
        <w:tc>
          <w:tcPr>
            <w:tcW w:w="1667"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10</w:t>
            </w:r>
          </w:p>
        </w:tc>
        <w:tc>
          <w:tcPr>
            <w:tcW w:w="1678" w:type="dxa"/>
            <w:tcBorders>
              <w:top w:val="nil"/>
              <w:left w:val="nil"/>
              <w:bottom w:val="single" w:color="auto" w:sz="4" w:space="0"/>
              <w:right w:val="single" w:color="auto" w:sz="4" w:space="0"/>
            </w:tcBorders>
            <w:vAlign w:val="center"/>
          </w:tcPr>
          <w:p>
            <w:pPr>
              <w:rPr>
                <w:rFonts w:eastAsia="宋体"/>
                <w:sz w:val="16"/>
                <w:szCs w:val="16"/>
                <w:lang w:eastAsia="zh-CN"/>
              </w:rPr>
            </w:pPr>
            <w:r>
              <w:rPr>
                <w:sz w:val="16"/>
                <w:szCs w:val="16"/>
                <w:lang w:eastAsia="zh-CN"/>
              </w:rPr>
              <w:t xml:space="preserve">50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76" w:hRule="atLeast"/>
        </w:trPr>
        <w:tc>
          <w:tcPr>
            <w:tcW w:w="1676" w:type="dxa"/>
            <w:tcBorders>
              <w:top w:val="nil"/>
              <w:left w:val="single" w:color="auto" w:sz="4" w:space="0"/>
              <w:bottom w:val="single" w:color="auto" w:sz="4" w:space="0"/>
              <w:right w:val="single" w:color="auto" w:sz="4" w:space="0"/>
            </w:tcBorders>
            <w:vAlign w:val="center"/>
          </w:tcPr>
          <w:p>
            <w:pPr>
              <w:rPr>
                <w:sz w:val="16"/>
                <w:szCs w:val="16"/>
                <w:lang w:eastAsia="zh-CN"/>
              </w:rPr>
            </w:pPr>
            <w:bookmarkStart w:id="0" w:name="_GoBack" w:colFirst="0" w:colLast="4"/>
            <w:r>
              <w:rPr>
                <w:sz w:val="16"/>
                <w:szCs w:val="16"/>
                <w:lang w:eastAsia="zh-CN"/>
              </w:rPr>
              <w:t>5’22’’ -&gt; 6’17’’</w:t>
            </w:r>
          </w:p>
        </w:tc>
        <w:tc>
          <w:tcPr>
            <w:tcW w:w="1664"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55 min</w:t>
            </w:r>
          </w:p>
        </w:tc>
        <w:tc>
          <w:tcPr>
            <w:tcW w:w="1704"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Power On/Dynamic (&gt;=80% loading)</w:t>
            </w:r>
          </w:p>
        </w:tc>
        <w:tc>
          <w:tcPr>
            <w:tcW w:w="1667"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10</w:t>
            </w:r>
          </w:p>
        </w:tc>
        <w:tc>
          <w:tcPr>
            <w:tcW w:w="1678" w:type="dxa"/>
            <w:tcBorders>
              <w:top w:val="nil"/>
              <w:left w:val="nil"/>
              <w:bottom w:val="single" w:color="auto" w:sz="4" w:space="0"/>
              <w:right w:val="single" w:color="auto" w:sz="4" w:space="0"/>
            </w:tcBorders>
            <w:vAlign w:val="center"/>
          </w:tcPr>
          <w:p>
            <w:pPr>
              <w:rPr>
                <w:rFonts w:eastAsia="宋体"/>
                <w:sz w:val="16"/>
                <w:szCs w:val="16"/>
                <w:lang w:eastAsia="zh-CN"/>
              </w:rPr>
            </w:pPr>
            <w:r>
              <w:rPr>
                <w:rFonts w:hint="eastAsia" w:eastAsia="宋体"/>
                <w:sz w:val="16"/>
                <w:szCs w:val="16"/>
                <w:lang w:eastAsia="zh-CN"/>
              </w:rPr>
              <w:t>50</w:t>
            </w:r>
          </w:p>
        </w:tc>
      </w:tr>
      <w:bookmarkEnd w:id="0"/>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76" w:hRule="atLeast"/>
        </w:trPr>
        <w:tc>
          <w:tcPr>
            <w:tcW w:w="1676" w:type="dxa"/>
            <w:tcBorders>
              <w:top w:val="nil"/>
              <w:left w:val="single" w:color="auto" w:sz="4" w:space="0"/>
              <w:bottom w:val="single" w:color="auto" w:sz="4" w:space="0"/>
              <w:right w:val="single" w:color="auto" w:sz="4" w:space="0"/>
            </w:tcBorders>
            <w:vAlign w:val="center"/>
          </w:tcPr>
          <w:p>
            <w:pPr>
              <w:rPr>
                <w:sz w:val="16"/>
                <w:szCs w:val="16"/>
                <w:lang w:eastAsia="zh-CN"/>
              </w:rPr>
            </w:pPr>
            <w:r>
              <w:rPr>
                <w:sz w:val="16"/>
                <w:szCs w:val="16"/>
                <w:lang w:eastAsia="zh-CN"/>
              </w:rPr>
              <w:t>6’17’’ -&gt; 6’18’’</w:t>
            </w:r>
          </w:p>
        </w:tc>
        <w:tc>
          <w:tcPr>
            <w:tcW w:w="1664"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1 min</w:t>
            </w:r>
          </w:p>
        </w:tc>
        <w:tc>
          <w:tcPr>
            <w:tcW w:w="1704"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Power On/Dynamic (&gt;=80% loading)</w:t>
            </w:r>
          </w:p>
        </w:tc>
        <w:tc>
          <w:tcPr>
            <w:tcW w:w="1667" w:type="dxa"/>
            <w:tcBorders>
              <w:top w:val="nil"/>
              <w:left w:val="nil"/>
              <w:bottom w:val="single" w:color="auto" w:sz="4" w:space="0"/>
              <w:right w:val="single" w:color="auto" w:sz="4" w:space="0"/>
            </w:tcBorders>
            <w:vAlign w:val="center"/>
          </w:tcPr>
          <w:p>
            <w:pPr>
              <w:rPr>
                <w:sz w:val="16"/>
                <w:szCs w:val="16"/>
                <w:lang w:eastAsia="zh-CN"/>
              </w:rPr>
            </w:pPr>
            <w:r>
              <w:rPr>
                <w:sz w:val="16"/>
                <w:szCs w:val="16"/>
                <w:lang w:eastAsia="zh-CN"/>
              </w:rPr>
              <w:t>10 -&gt; 45</w:t>
            </w:r>
          </w:p>
        </w:tc>
        <w:tc>
          <w:tcPr>
            <w:tcW w:w="1678" w:type="dxa"/>
            <w:tcBorders>
              <w:top w:val="nil"/>
              <w:left w:val="nil"/>
              <w:bottom w:val="single" w:color="auto" w:sz="4" w:space="0"/>
              <w:right w:val="single" w:color="auto" w:sz="4" w:space="0"/>
            </w:tcBorders>
            <w:vAlign w:val="center"/>
          </w:tcPr>
          <w:p>
            <w:pPr>
              <w:rPr>
                <w:rFonts w:eastAsia="宋体"/>
                <w:sz w:val="16"/>
                <w:szCs w:val="16"/>
                <w:lang w:eastAsia="zh-CN"/>
              </w:rPr>
            </w:pPr>
            <w:r>
              <w:rPr>
                <w:sz w:val="16"/>
                <w:szCs w:val="16"/>
                <w:lang w:eastAsia="zh-CN"/>
              </w:rPr>
              <w:t>95</w:t>
            </w:r>
          </w:p>
        </w:tc>
      </w:tr>
    </w:tbl>
    <w:p>
      <w:pPr>
        <w:pStyle w:val="4"/>
        <w:rPr>
          <w:rFonts w:eastAsia="宋体"/>
          <w:lang w:eastAsia="zh-CN"/>
        </w:rPr>
      </w:pPr>
      <w:r>
        <w:rPr>
          <w:rFonts w:hint="eastAsia" w:eastAsia="宋体"/>
          <w:lang w:eastAsia="zh-CN"/>
        </w:rPr>
        <w:t xml:space="preserve">EORT </w:t>
      </w:r>
      <w:r>
        <w:t>Temperature Profile</w:t>
      </w:r>
      <w:r>
        <w:rPr>
          <w:rFonts w:hint="eastAsia" w:eastAsia="宋体"/>
          <w:lang w:eastAsia="zh-CN"/>
        </w:rPr>
        <w:t xml:space="preserve"> (1</w:t>
      </w:r>
      <w:r>
        <w:rPr>
          <w:rFonts w:hint="eastAsia" w:eastAsia="宋体"/>
          <w:vertAlign w:val="superscript"/>
          <w:lang w:eastAsia="zh-CN"/>
        </w:rPr>
        <w:t>st</w:t>
      </w:r>
      <w:r>
        <w:rPr>
          <w:rFonts w:hint="eastAsia" w:eastAsia="宋体"/>
          <w:lang w:eastAsia="zh-CN"/>
        </w:rPr>
        <w:t xml:space="preserve"> Generation EORT)</w:t>
      </w:r>
    </w:p>
    <w:p>
      <w:pPr>
        <w:pStyle w:val="12"/>
        <w:tabs>
          <w:tab w:val="left" w:pos="555"/>
        </w:tabs>
        <w:ind w:left="0"/>
        <w:rPr>
          <w:rFonts w:cs="Arial"/>
        </w:rPr>
      </w:pPr>
      <w:r>
        <w:rPr>
          <w:rFonts w:ascii="Arial" w:hAnsi="Arial" w:eastAsia="MingLiU" w:cs="Arial"/>
          <w:sz w:val="24"/>
          <w:lang w:val="en-US" w:eastAsia="en-US" w:bidi="ar-SA"/>
        </w:rPr>
        <w:pict>
          <v:shape id="Picture 2" o:spid="_x0000_s1027" type="#_x0000_t75" style="height:254.25pt;width:432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pStyle w:val="12"/>
        <w:tabs>
          <w:tab w:val="left" w:pos="555"/>
        </w:tabs>
        <w:ind w:left="0"/>
        <w:rPr>
          <w:rFonts w:cs="Arial"/>
        </w:rPr>
      </w:pPr>
    </w:p>
    <w:p>
      <w:pPr>
        <w:spacing w:line="240" w:lineRule="auto"/>
        <w:rPr>
          <w:lang w:eastAsia="zh-CN"/>
        </w:rPr>
      </w:pPr>
      <w:r>
        <w:rPr>
          <w:rFonts w:hint="eastAsia"/>
          <w:lang w:eastAsia="zh-CN"/>
        </w:rPr>
        <w:t>N</w:t>
      </w:r>
      <w:r>
        <w:rPr>
          <w:lang w:eastAsia="zh-CN"/>
        </w:rPr>
        <w:t xml:space="preserve">ote: 4 cycles for each DUT under </w:t>
      </w:r>
      <w:r>
        <w:rPr>
          <w:rFonts w:hint="eastAsia"/>
          <w:lang w:eastAsia="zh-CN"/>
        </w:rPr>
        <w:t xml:space="preserve">EORT </w:t>
      </w:r>
      <w:r>
        <w:rPr>
          <w:lang w:eastAsia="zh-CN"/>
        </w:rPr>
        <w:t>test.</w:t>
      </w:r>
    </w:p>
    <w:p>
      <w:pPr>
        <w:pStyle w:val="4"/>
        <w:spacing w:line="240" w:lineRule="auto"/>
        <w:rPr>
          <w:lang w:eastAsia="zh-CN"/>
        </w:rPr>
      </w:pPr>
      <w:r>
        <w:rPr>
          <w:rFonts w:hint="eastAsia"/>
          <w:lang w:eastAsia="zh-CN"/>
        </w:rPr>
        <w:t>Power On/Off Cycling Profile (at last cycle, duration 1 hour)</w:t>
      </w:r>
    </w:p>
    <w:p>
      <w:pPr>
        <w:pStyle w:val="12"/>
        <w:tabs>
          <w:tab w:val="left" w:pos="555"/>
        </w:tabs>
        <w:ind w:left="0"/>
        <w:rPr>
          <w:rFonts w:eastAsia="宋体" w:cs="Arial"/>
          <w:lang w:eastAsia="zh-CN"/>
        </w:rPr>
      </w:pPr>
    </w:p>
    <w:p>
      <w:pPr>
        <w:pStyle w:val="12"/>
        <w:tabs>
          <w:tab w:val="left" w:pos="555"/>
        </w:tabs>
        <w:ind w:left="0" w:firstLine="600" w:firstLineChars="250"/>
        <w:rPr>
          <w:rFonts w:eastAsia="宋体" w:cs="Arial"/>
          <w:lang w:eastAsia="zh-CN"/>
        </w:rPr>
      </w:pPr>
      <w:r>
        <w:rPr>
          <w:rFonts w:ascii="Arial" w:hAnsi="Arial" w:eastAsia="宋体" w:cs="Arial"/>
          <w:sz w:val="24"/>
          <w:lang w:val="en-US" w:eastAsia="en-US" w:bidi="ar-SA"/>
        </w:rPr>
        <w:pict>
          <v:shape id="Picture 1" o:spid="_x0000_s1028" type="#_x0000_t75" style="height:171.75pt;width:372.7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pStyle w:val="4"/>
        <w:spacing w:line="240" w:lineRule="auto"/>
        <w:rPr>
          <w:lang w:eastAsia="zh-CN"/>
        </w:rPr>
      </w:pPr>
      <w:r>
        <w:rPr>
          <w:rFonts w:hint="eastAsia" w:eastAsia="宋体"/>
          <w:lang w:eastAsia="zh-CN"/>
        </w:rPr>
        <w:t>EORT profile with Vibration function (2</w:t>
      </w:r>
      <w:r>
        <w:rPr>
          <w:rFonts w:hint="eastAsia" w:eastAsia="宋体"/>
          <w:vertAlign w:val="superscript"/>
          <w:lang w:eastAsia="zh-CN"/>
        </w:rPr>
        <w:t>nd</w:t>
      </w:r>
      <w:r>
        <w:rPr>
          <w:rFonts w:hint="eastAsia" w:eastAsia="宋体"/>
          <w:lang w:eastAsia="zh-CN"/>
        </w:rPr>
        <w:t xml:space="preserve"> Generation EORT Chamber)</w:t>
      </w:r>
    </w:p>
    <w:p>
      <w:pPr>
        <w:pStyle w:val="37"/>
      </w:pPr>
      <w:r>
        <w:rPr>
          <w:rFonts w:ascii="Arial" w:hAnsi="Arial" w:eastAsia="PMingLiU" w:cs="Times New Roman"/>
          <w:sz w:val="24"/>
          <w:lang w:val="en-US" w:eastAsia="en-US" w:bidi="ar-SA"/>
        </w:rPr>
        <w:pict>
          <v:shape id="Picture 5" o:spid="_x0000_s1029" type="#_x0000_t75" style="height:198.75pt;width:432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pStyle w:val="37"/>
      </w:pPr>
    </w:p>
    <w:p>
      <w:pPr>
        <w:pStyle w:val="37"/>
        <w:rPr>
          <w:rFonts w:eastAsia="宋体"/>
          <w:lang w:eastAsia="zh-CN"/>
        </w:rPr>
      </w:pPr>
      <w:r>
        <w:rPr>
          <w:rFonts w:ascii="Arial" w:hAnsi="Arial" w:eastAsia="PMingLiU" w:cs="Times New Roman"/>
          <w:sz w:val="24"/>
          <w:lang w:val="en-US" w:eastAsia="en-US" w:bidi="ar-SA"/>
        </w:rPr>
        <w:pict>
          <v:shape id="Picture 6" o:spid="_x0000_s1030" type="#_x0000_t75" style="height:183pt;width:432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pStyle w:val="37"/>
        <w:rPr>
          <w:rFonts w:eastAsia="宋体"/>
        </w:rPr>
      </w:pPr>
    </w:p>
    <w:p>
      <w:pPr>
        <w:spacing w:line="240" w:lineRule="auto"/>
        <w:rPr>
          <w:rFonts w:eastAsia="宋体"/>
          <w:lang w:eastAsia="zh-CN"/>
        </w:rPr>
      </w:pPr>
    </w:p>
    <w:p>
      <w:pPr>
        <w:spacing w:line="240" w:lineRule="auto"/>
        <w:rPr>
          <w:szCs w:val="24"/>
          <w:lang w:eastAsia="zh-CN"/>
        </w:rPr>
      </w:pPr>
      <w:r>
        <w:rPr>
          <w:lang w:eastAsia="zh-CN"/>
        </w:rPr>
        <w:t xml:space="preserve">Note: </w:t>
      </w:r>
      <w:r>
        <w:rPr>
          <w:szCs w:val="24"/>
          <w:lang w:eastAsia="zh-CN"/>
        </w:rPr>
        <w:t xml:space="preserve">  Please refer to specific Product Specification to determine highest Operation Temperature.  Normally:</w:t>
      </w:r>
    </w:p>
    <w:p>
      <w:pPr>
        <w:spacing w:line="240" w:lineRule="auto"/>
        <w:rPr>
          <w:szCs w:val="24"/>
          <w:lang w:eastAsia="zh-CN"/>
        </w:rPr>
      </w:pPr>
    </w:p>
    <w:p>
      <w:pPr>
        <w:numPr>
          <w:ilvl w:val="0"/>
          <w:numId w:val="6"/>
        </w:numPr>
        <w:spacing w:line="240" w:lineRule="auto"/>
        <w:rPr>
          <w:lang w:eastAsia="zh-CN"/>
        </w:rPr>
      </w:pPr>
      <w:r>
        <w:rPr>
          <w:lang w:eastAsia="zh-CN"/>
        </w:rPr>
        <w:t>High temp in Dynamic Stage (45</w:t>
      </w:r>
      <w:r>
        <w:rPr>
          <w:rFonts w:ascii="Cambria Math" w:hAnsi="Cambria Math" w:cs="Cambria Math"/>
          <w:lang w:eastAsia="zh-CN"/>
        </w:rPr>
        <w:t>℃</w:t>
      </w:r>
      <w:r>
        <w:rPr>
          <w:lang w:eastAsia="zh-CN"/>
        </w:rPr>
        <w:t>) – home products, and CBU products released before Middle of 2006</w:t>
      </w:r>
    </w:p>
    <w:p>
      <w:pPr>
        <w:numPr>
          <w:ilvl w:val="0"/>
          <w:numId w:val="6"/>
        </w:numPr>
        <w:spacing w:line="240" w:lineRule="auto"/>
        <w:rPr>
          <w:lang w:eastAsia="zh-CN"/>
        </w:rPr>
      </w:pPr>
      <w:r>
        <w:rPr>
          <w:lang w:eastAsia="zh-CN"/>
        </w:rPr>
        <w:t>High Temp in Dynamic Stage (50</w:t>
      </w:r>
      <w:r>
        <w:rPr>
          <w:rFonts w:ascii="Cambria Math" w:hAnsi="Cambria Math" w:cs="Cambria Math"/>
          <w:lang w:eastAsia="zh-CN"/>
        </w:rPr>
        <w:t>℃</w:t>
      </w:r>
      <w:r>
        <w:rPr>
          <w:lang w:eastAsia="zh-CN"/>
        </w:rPr>
        <w:t>) – POE related CBU products</w:t>
      </w:r>
    </w:p>
    <w:p>
      <w:pPr>
        <w:numPr>
          <w:ilvl w:val="0"/>
          <w:numId w:val="6"/>
        </w:numPr>
        <w:spacing w:line="240" w:lineRule="auto"/>
        <w:rPr>
          <w:lang w:eastAsia="zh-CN"/>
        </w:rPr>
      </w:pPr>
      <w:r>
        <w:rPr>
          <w:lang w:eastAsia="zh-CN"/>
        </w:rPr>
        <w:t>High Temp in Dynamic Stage (55</w:t>
      </w:r>
      <w:r>
        <w:rPr>
          <w:rFonts w:ascii="Cambria Math" w:hAnsi="Cambria Math" w:cs="Cambria Math"/>
          <w:lang w:eastAsia="zh-CN"/>
        </w:rPr>
        <w:t>℃</w:t>
      </w:r>
      <w:r>
        <w:rPr>
          <w:lang w:eastAsia="zh-CN"/>
        </w:rPr>
        <w:t>) – New designed CBU products (non-POE CBU products)</w:t>
      </w:r>
    </w:p>
    <w:p>
      <w:pPr>
        <w:pStyle w:val="4"/>
      </w:pPr>
      <w:r>
        <w:t>Pass / Fail Criteria</w:t>
      </w:r>
    </w:p>
    <w:p>
      <w:pPr>
        <w:numPr>
          <w:ilvl w:val="0"/>
          <w:numId w:val="7"/>
        </w:numPr>
        <w:autoSpaceDE w:val="0"/>
        <w:autoSpaceDN w:val="0"/>
        <w:adjustRightInd w:val="0"/>
        <w:spacing w:line="240" w:lineRule="auto"/>
        <w:rPr>
          <w:ins w:id="18" w:author="DLeong" w:date="2014-03-06T17:45:00Z"/>
          <w:rFonts w:cs="Arial"/>
          <w:szCs w:val="24"/>
        </w:rPr>
      </w:pPr>
      <w:ins w:id="19" w:author="DLeong" w:date="2014-03-06T17:44:00Z">
        <w:r>
          <w:rPr>
            <w:rFonts w:cs="Arial"/>
            <w:szCs w:val="24"/>
          </w:rPr>
          <w:t xml:space="preserve">All units must </w:t>
        </w:r>
      </w:ins>
      <w:ins w:id="20" w:author="DLeong" w:date="2014-03-06T17:47:00Z">
        <w:r>
          <w:rPr>
            <w:rFonts w:cs="Arial"/>
            <w:szCs w:val="24"/>
          </w:rPr>
          <w:t>go through the standard s</w:t>
        </w:r>
      </w:ins>
      <w:ins w:id="21" w:author="DLeong" w:date="2014-03-06T17:44:00Z">
        <w:r>
          <w:rPr>
            <w:rFonts w:cs="Arial"/>
            <w:szCs w:val="24"/>
          </w:rPr>
          <w:t>etup</w:t>
        </w:r>
      </w:ins>
      <w:ins w:id="22" w:author="DLeong" w:date="2014-03-06T17:45:00Z">
        <w:r>
          <w:rPr>
            <w:rFonts w:cs="Arial"/>
            <w:szCs w:val="24"/>
          </w:rPr>
          <w:t xml:space="preserve"> </w:t>
        </w:r>
      </w:ins>
      <w:ins w:id="23" w:author="DLeong" w:date="2014-03-06T17:47:00Z">
        <w:r>
          <w:rPr>
            <w:rFonts w:cs="Arial"/>
            <w:szCs w:val="24"/>
          </w:rPr>
          <w:t xml:space="preserve">process </w:t>
        </w:r>
      </w:ins>
      <w:ins w:id="24" w:author="DLeong" w:date="2014-03-06T17:46:00Z">
        <w:r>
          <w:rPr>
            <w:rFonts w:cs="Arial"/>
            <w:szCs w:val="24"/>
          </w:rPr>
          <w:t xml:space="preserve">to </w:t>
        </w:r>
      </w:ins>
      <w:ins w:id="25" w:author="DLeong" w:date="2014-03-06T17:47:00Z">
        <w:r>
          <w:rPr>
            <w:rFonts w:cs="Arial"/>
            <w:szCs w:val="24"/>
          </w:rPr>
          <w:t xml:space="preserve">place the unit in operation.  Any </w:t>
        </w:r>
      </w:ins>
      <w:ins w:id="26" w:author="DLeong" w:date="2014-03-06T17:48:00Z">
        <w:r>
          <w:rPr>
            <w:rFonts w:cs="Arial"/>
            <w:szCs w:val="24"/>
          </w:rPr>
          <w:t>error found during the standard setup process is considered a failure and</w:t>
        </w:r>
      </w:ins>
      <w:ins w:id="27" w:author="DLeong" w:date="2014-03-06T17:47:00Z">
        <w:r>
          <w:rPr>
            <w:rFonts w:cs="Arial"/>
            <w:szCs w:val="24"/>
          </w:rPr>
          <w:t xml:space="preserve"> not acceptable.  </w:t>
        </w:r>
      </w:ins>
      <w:ins w:id="28" w:author="DLeong" w:date="2014-03-06T17:45:00Z">
        <w:r>
          <w:rPr>
            <w:rFonts w:cs="Arial"/>
            <w:szCs w:val="24"/>
          </w:rPr>
          <w:t xml:space="preserve">  </w:t>
        </w:r>
      </w:ins>
    </w:p>
    <w:p>
      <w:pPr>
        <w:numPr>
          <w:ilvl w:val="0"/>
          <w:numId w:val="0"/>
        </w:numPr>
        <w:autoSpaceDE w:val="0"/>
        <w:autoSpaceDN w:val="0"/>
        <w:adjustRightInd w:val="0"/>
        <w:spacing w:line="240" w:lineRule="auto"/>
        <w:ind w:left="720" w:hanging="360" w:firstLine="0"/>
        <w:rPr>
          <w:ins w:id="30" w:author="DLeong" w:date="2014-03-06T17:45:00Z"/>
          <w:rFonts w:cs="Arial"/>
          <w:szCs w:val="24"/>
        </w:rPr>
        <w:pPrChange w:id="29" w:author="DLeong" w:date="2014-03-06T17:45:00Z">
          <w:pPr>
            <w:numPr>
              <w:ilvl w:val="0"/>
              <w:numId w:val="7"/>
            </w:numPr>
            <w:autoSpaceDE w:val="0"/>
            <w:autoSpaceDN w:val="0"/>
            <w:adjustRightInd w:val="0"/>
            <w:spacing w:line="240" w:lineRule="auto"/>
            <w:ind w:left="720" w:hanging="360"/>
          </w:pPr>
        </w:pPrChange>
      </w:pPr>
    </w:p>
    <w:p>
      <w:pPr>
        <w:numPr>
          <w:ilvl w:val="0"/>
          <w:numId w:val="7"/>
        </w:numPr>
        <w:autoSpaceDE w:val="0"/>
        <w:autoSpaceDN w:val="0"/>
        <w:adjustRightInd w:val="0"/>
        <w:spacing w:line="240" w:lineRule="auto"/>
        <w:rPr>
          <w:rFonts w:cs="Arial"/>
          <w:szCs w:val="24"/>
        </w:rPr>
      </w:pPr>
      <w:r>
        <w:rPr>
          <w:rFonts w:cs="Arial"/>
          <w:szCs w:val="24"/>
        </w:rPr>
        <w:t>All units must pass system test under the testing process, and any function error cannot be allowed</w:t>
      </w:r>
    </w:p>
    <w:p>
      <w:pPr>
        <w:autoSpaceDE w:val="0"/>
        <w:autoSpaceDN w:val="0"/>
        <w:adjustRightInd w:val="0"/>
        <w:spacing w:line="240" w:lineRule="auto"/>
        <w:rPr>
          <w:rFonts w:cs="Arial"/>
          <w:szCs w:val="24"/>
        </w:rPr>
      </w:pPr>
    </w:p>
    <w:p>
      <w:pPr>
        <w:numPr>
          <w:ilvl w:val="0"/>
          <w:numId w:val="7"/>
        </w:numPr>
        <w:autoSpaceDE w:val="0"/>
        <w:autoSpaceDN w:val="0"/>
        <w:adjustRightInd w:val="0"/>
        <w:spacing w:line="240" w:lineRule="auto"/>
        <w:rPr>
          <w:rFonts w:cs="Arial"/>
          <w:szCs w:val="24"/>
        </w:rPr>
      </w:pPr>
      <w:r>
        <w:rPr>
          <w:rFonts w:cs="Arial"/>
          <w:szCs w:val="24"/>
        </w:rPr>
        <w:t>All units should not have electrical or mechanical malfunction or damage phenomenon under or after testing</w:t>
      </w:r>
    </w:p>
    <w:p>
      <w:pPr>
        <w:pStyle w:val="2"/>
      </w:pPr>
      <w:r>
        <w:rPr>
          <w:rFonts w:hint="eastAsia" w:eastAsia="宋体"/>
          <w:lang w:eastAsia="zh-CN"/>
        </w:rPr>
        <w:t>E</w:t>
      </w:r>
      <w:r>
        <w:t>ORT Test Results</w:t>
      </w:r>
    </w:p>
    <w:p>
      <w:pPr>
        <w:spacing w:line="240" w:lineRule="auto"/>
      </w:pPr>
      <w:r>
        <w:t>Any test item with abnormal performance is considered as a failed unit.    ODM and NTGR Engineering may need to be involved to explain or verify the test result.    More samples may be required for re-testing.</w:t>
      </w:r>
    </w:p>
    <w:p>
      <w:pPr>
        <w:pStyle w:val="3"/>
        <w:spacing w:line="240" w:lineRule="auto"/>
      </w:pPr>
      <w:r>
        <w:t>Function Test</w:t>
      </w:r>
    </w:p>
    <w:p>
      <w:pPr>
        <w:spacing w:line="240" w:lineRule="auto"/>
      </w:pPr>
      <w:r>
        <w:t xml:space="preserve">Function will be performed after completion of </w:t>
      </w:r>
      <w:r>
        <w:rPr>
          <w:rFonts w:hint="eastAsia"/>
        </w:rPr>
        <w:t>EORT</w:t>
      </w:r>
      <w:r>
        <w:t xml:space="preserve"> cycle.   Use the right FQA Test Program as specified in the NTGR Agile System.   </w:t>
      </w:r>
      <w:r>
        <w:rPr>
          <w:rFonts w:hint="eastAsia"/>
        </w:rPr>
        <w:t>Refer to Appendix  for EORT Performance Summary  report format and Pass/Fail criteria.</w:t>
      </w:r>
    </w:p>
    <w:p>
      <w:r>
        <w:rPr>
          <w:rFonts w:hint="eastAsia"/>
        </w:rPr>
        <w:t xml:space="preserve"> </w:t>
      </w:r>
    </w:p>
    <w:p>
      <w:pPr>
        <w:pStyle w:val="2"/>
        <w:spacing w:line="360" w:lineRule="auto"/>
        <w:pPrChange w:id="31" w:author="cowilson" w:date="2014-03-13T16:11:00Z">
          <w:pPr>
            <w:pStyle w:val="2"/>
            <w:spacing w:line="240" w:lineRule="auto"/>
          </w:pPr>
        </w:pPrChange>
      </w:pPr>
      <w:r>
        <w:t>Failure Analysis and Corrective Actions</w:t>
      </w:r>
    </w:p>
    <w:p>
      <w:pPr>
        <w:spacing w:line="240" w:lineRule="auto"/>
        <w:rPr>
          <w:ins w:id="32" w:author="DLeong" w:date="2014-03-06T17:59:00Z"/>
        </w:rPr>
      </w:pPr>
      <w:ins w:id="33" w:author="DLeong" w:date="2014-03-06T17:59:00Z">
        <w:r>
          <w:rPr/>
          <w:t>If a change to the standard setup process is required to operate the units then the ODM must submit an Agile Deviation before proceeding.  No email deviations are accepted.</w:t>
        </w:r>
      </w:ins>
    </w:p>
    <w:p>
      <w:pPr>
        <w:spacing w:line="240" w:lineRule="auto"/>
        <w:rPr>
          <w:ins w:id="34" w:author="DLeong" w:date="2014-03-06T17:59:00Z"/>
        </w:rPr>
      </w:pPr>
    </w:p>
    <w:p>
      <w:pPr>
        <w:spacing w:line="240" w:lineRule="auto"/>
        <w:rPr>
          <w:ins w:id="35" w:author="DLeong" w:date="2014-03-06T17:50:00Z"/>
        </w:rPr>
      </w:pPr>
      <w:r>
        <w:t>The ODM is responsible for performing root cause analysis of all failures.    After diagnosis and repair of the failure, the repaired unit will complete the EORT cycle to ensure the corrective action was effective.</w:t>
      </w:r>
      <w:ins w:id="36" w:author="DLeong" w:date="2014-03-06T17:49:00Z">
        <w:r>
          <w:rPr/>
          <w:t xml:space="preserve">  </w:t>
        </w:r>
      </w:ins>
    </w:p>
    <w:p>
      <w:pPr>
        <w:spacing w:line="240" w:lineRule="auto"/>
        <w:rPr>
          <w:ins w:id="37" w:author="DLeong" w:date="2014-03-06T18:00:00Z"/>
          <w:del w:id="38" w:author="cowilson" w:date="2014-03-13T16:05:00Z"/>
        </w:rPr>
      </w:pPr>
      <w:ins w:id="39" w:author="DLeong" w:date="2014-03-06T18:00:00Z">
        <w:del w:id="40" w:author="cowilson" w:date="2014-03-13T16:05:00Z">
          <w:r>
            <w:rPr/>
            <w:br w:type="page"/>
          </w:r>
        </w:del>
      </w:ins>
    </w:p>
    <w:p>
      <w:pPr>
        <w:spacing w:line="240" w:lineRule="auto"/>
        <w:rPr>
          <w:del w:id="41" w:author="DLeong" w:date="2014-03-06T17:59:00Z"/>
        </w:rPr>
      </w:pPr>
    </w:p>
    <w:p>
      <w:pPr>
        <w:spacing w:line="240" w:lineRule="auto"/>
      </w:pPr>
    </w:p>
    <w:p>
      <w:pPr>
        <w:spacing w:line="240" w:lineRule="auto"/>
      </w:pPr>
      <w:r>
        <w:t>If more than one DUT fails with the same failure, it will be considered a chronic failure.   Root cause analysis will be performed to and a product change will be implemented.    The NTGR QE responsible for EORT may issue a stop ship until the corrective action is implemented.</w:t>
      </w:r>
    </w:p>
    <w:p>
      <w:pPr>
        <w:pStyle w:val="2"/>
      </w:pPr>
      <w:r>
        <w:t>EORT Test  Reports</w:t>
      </w:r>
    </w:p>
    <w:p>
      <w:pPr>
        <w:spacing w:line="240" w:lineRule="auto"/>
      </w:pPr>
      <w:r>
        <w:t>The ODM is responsible for delivering EORT test reports as described in NTGR DOC-10189.</w:t>
      </w:r>
      <w:r>
        <w:br w:type="page"/>
      </w:r>
    </w:p>
    <w:p>
      <w:pPr>
        <w:pStyle w:val="2"/>
        <w:rPr>
          <w:lang w:eastAsia="zh-CN"/>
        </w:rPr>
      </w:pPr>
      <w:r>
        <w:t>R</w:t>
      </w:r>
      <w:r>
        <w:rPr>
          <w:rFonts w:hint="eastAsia"/>
          <w:lang w:eastAsia="zh-CN"/>
        </w:rPr>
        <w:t>EVISION HISTORY</w:t>
      </w:r>
    </w:p>
    <w:tbl>
      <w:tblPr>
        <w:tblW w:w="8799"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
      <w:tblGrid>
        <w:gridCol w:w="738"/>
        <w:gridCol w:w="1800"/>
        <w:gridCol w:w="4860"/>
        <w:gridCol w:w="140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c>
          <w:tcPr>
            <w:tcW w:w="738" w:type="dxa"/>
            <w:vAlign w:val="top"/>
          </w:tcPr>
          <w:p>
            <w:pPr>
              <w:pStyle w:val="37"/>
              <w:rPr>
                <w:b/>
                <w:sz w:val="20"/>
              </w:rPr>
            </w:pPr>
            <w:r>
              <w:rPr>
                <w:b/>
                <w:sz w:val="20"/>
              </w:rPr>
              <w:t>Rev</w:t>
            </w:r>
          </w:p>
        </w:tc>
        <w:tc>
          <w:tcPr>
            <w:tcW w:w="1800" w:type="dxa"/>
            <w:vAlign w:val="top"/>
          </w:tcPr>
          <w:p>
            <w:pPr>
              <w:pStyle w:val="37"/>
              <w:rPr>
                <w:rFonts w:eastAsia="宋体"/>
                <w:b/>
                <w:sz w:val="20"/>
                <w:lang w:eastAsia="zh-CN"/>
              </w:rPr>
            </w:pPr>
            <w:r>
              <w:rPr>
                <w:b/>
                <w:sz w:val="20"/>
              </w:rPr>
              <w:t>D</w:t>
            </w:r>
            <w:r>
              <w:rPr>
                <w:rFonts w:eastAsia="宋体"/>
                <w:b/>
                <w:sz w:val="20"/>
                <w:lang w:eastAsia="zh-CN"/>
              </w:rPr>
              <w:t>ATE</w:t>
            </w:r>
          </w:p>
        </w:tc>
        <w:tc>
          <w:tcPr>
            <w:tcW w:w="4860" w:type="dxa"/>
            <w:vAlign w:val="top"/>
          </w:tcPr>
          <w:p>
            <w:pPr>
              <w:pStyle w:val="37"/>
              <w:rPr>
                <w:rFonts w:eastAsia="宋体"/>
                <w:b/>
                <w:sz w:val="20"/>
                <w:lang w:eastAsia="zh-CN"/>
              </w:rPr>
            </w:pPr>
            <w:r>
              <w:rPr>
                <w:rFonts w:eastAsia="宋体"/>
                <w:b/>
                <w:sz w:val="20"/>
                <w:lang w:eastAsia="zh-CN"/>
              </w:rPr>
              <w:t>COMMENTS</w:t>
            </w:r>
          </w:p>
        </w:tc>
        <w:tc>
          <w:tcPr>
            <w:tcW w:w="1401" w:type="dxa"/>
            <w:vAlign w:val="top"/>
          </w:tcPr>
          <w:p>
            <w:pPr>
              <w:pStyle w:val="37"/>
              <w:rPr>
                <w:rFonts w:eastAsia="宋体"/>
                <w:b/>
                <w:sz w:val="20"/>
                <w:lang w:eastAsia="zh-CN"/>
              </w:rPr>
            </w:pPr>
            <w:r>
              <w:rPr>
                <w:b/>
                <w:sz w:val="20"/>
              </w:rPr>
              <w:t>Appvd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c>
          <w:tcPr>
            <w:tcW w:w="738" w:type="dxa"/>
            <w:vAlign w:val="top"/>
          </w:tcPr>
          <w:p>
            <w:pPr>
              <w:pStyle w:val="37"/>
              <w:rPr>
                <w:rFonts w:cs="Arial"/>
                <w:sz w:val="20"/>
              </w:rPr>
            </w:pPr>
            <w:r>
              <w:rPr>
                <w:rFonts w:cs="Arial"/>
                <w:sz w:val="20"/>
              </w:rPr>
              <w:t>1</w:t>
            </w:r>
          </w:p>
        </w:tc>
        <w:tc>
          <w:tcPr>
            <w:tcW w:w="1800" w:type="dxa"/>
            <w:vAlign w:val="top"/>
          </w:tcPr>
          <w:p>
            <w:pPr>
              <w:pStyle w:val="37"/>
              <w:rPr>
                <w:rFonts w:cs="Arial"/>
                <w:sz w:val="20"/>
              </w:rPr>
            </w:pPr>
            <w:r>
              <w:rPr>
                <w:rFonts w:cs="Arial"/>
                <w:sz w:val="20"/>
              </w:rPr>
              <w:t>Nov 15, 2005</w:t>
            </w:r>
          </w:p>
        </w:tc>
        <w:tc>
          <w:tcPr>
            <w:tcW w:w="4860" w:type="dxa"/>
            <w:vAlign w:val="top"/>
          </w:tcPr>
          <w:p>
            <w:pPr>
              <w:pStyle w:val="37"/>
              <w:rPr>
                <w:rFonts w:cs="Arial"/>
                <w:sz w:val="20"/>
              </w:rPr>
            </w:pPr>
            <w:r>
              <w:rPr>
                <w:rFonts w:cs="Arial"/>
                <w:sz w:val="20"/>
              </w:rPr>
              <w:t>First Draft</w:t>
            </w:r>
          </w:p>
        </w:tc>
        <w:tc>
          <w:tcPr>
            <w:tcW w:w="1401" w:type="dxa"/>
            <w:vAlign w:val="top"/>
          </w:tcPr>
          <w:p>
            <w:pPr>
              <w:pStyle w:val="37"/>
              <w:rPr>
                <w:rFonts w:cs="Arial"/>
                <w:sz w:val="20"/>
              </w:rPr>
            </w:pPr>
            <w:r>
              <w:rPr>
                <w:rFonts w:cs="Arial"/>
                <w:sz w:val="20"/>
              </w:rPr>
              <w:t>CP Lim</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c>
          <w:tcPr>
            <w:tcW w:w="738" w:type="dxa"/>
            <w:vAlign w:val="top"/>
          </w:tcPr>
          <w:p>
            <w:pPr>
              <w:pStyle w:val="37"/>
              <w:rPr>
                <w:rFonts w:cs="Arial"/>
                <w:sz w:val="20"/>
              </w:rPr>
            </w:pPr>
            <w:r>
              <w:rPr>
                <w:rFonts w:cs="Arial"/>
                <w:sz w:val="20"/>
              </w:rPr>
              <w:t>2</w:t>
            </w:r>
          </w:p>
        </w:tc>
        <w:tc>
          <w:tcPr>
            <w:tcW w:w="1800" w:type="dxa"/>
            <w:vAlign w:val="top"/>
          </w:tcPr>
          <w:p>
            <w:pPr>
              <w:pStyle w:val="37"/>
              <w:rPr>
                <w:rFonts w:cs="Arial"/>
                <w:sz w:val="20"/>
              </w:rPr>
            </w:pPr>
            <w:r>
              <w:rPr>
                <w:rFonts w:cs="Arial"/>
                <w:sz w:val="20"/>
              </w:rPr>
              <w:t>Nov 2, 2006</w:t>
            </w:r>
          </w:p>
        </w:tc>
        <w:tc>
          <w:tcPr>
            <w:tcW w:w="4860" w:type="dxa"/>
            <w:vAlign w:val="top"/>
          </w:tcPr>
          <w:p>
            <w:pPr>
              <w:pStyle w:val="37"/>
              <w:rPr>
                <w:rFonts w:cs="Arial"/>
                <w:sz w:val="20"/>
              </w:rPr>
            </w:pPr>
            <w:r>
              <w:rPr>
                <w:rFonts w:cs="Arial"/>
                <w:sz w:val="20"/>
              </w:rPr>
              <w:t>Modified on ORT procedures</w:t>
            </w:r>
          </w:p>
        </w:tc>
        <w:tc>
          <w:tcPr>
            <w:tcW w:w="1401" w:type="dxa"/>
            <w:vAlign w:val="top"/>
          </w:tcPr>
          <w:p>
            <w:pPr>
              <w:pStyle w:val="37"/>
              <w:rPr>
                <w:rFonts w:cs="Arial"/>
                <w:sz w:val="20"/>
              </w:rPr>
            </w:pPr>
            <w:r>
              <w:rPr>
                <w:rFonts w:cs="Arial"/>
                <w:sz w:val="20"/>
              </w:rPr>
              <w:t>CP Lim</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c>
          <w:tcPr>
            <w:tcW w:w="738" w:type="dxa"/>
            <w:vAlign w:val="top"/>
          </w:tcPr>
          <w:p>
            <w:pPr>
              <w:pStyle w:val="37"/>
              <w:rPr>
                <w:rFonts w:cs="Arial"/>
                <w:sz w:val="20"/>
              </w:rPr>
            </w:pPr>
            <w:r>
              <w:rPr>
                <w:rFonts w:cs="Arial"/>
                <w:sz w:val="20"/>
              </w:rPr>
              <w:t>3</w:t>
            </w:r>
          </w:p>
        </w:tc>
        <w:tc>
          <w:tcPr>
            <w:tcW w:w="1800" w:type="dxa"/>
            <w:vAlign w:val="top"/>
          </w:tcPr>
          <w:p>
            <w:pPr>
              <w:pStyle w:val="37"/>
              <w:rPr>
                <w:rFonts w:cs="Arial"/>
                <w:sz w:val="20"/>
              </w:rPr>
            </w:pPr>
            <w:r>
              <w:rPr>
                <w:rFonts w:cs="Arial"/>
                <w:sz w:val="20"/>
              </w:rPr>
              <w:t>Aug 1, 2007</w:t>
            </w:r>
          </w:p>
        </w:tc>
        <w:tc>
          <w:tcPr>
            <w:tcW w:w="4860" w:type="dxa"/>
            <w:vAlign w:val="top"/>
          </w:tcPr>
          <w:p>
            <w:pPr>
              <w:pStyle w:val="37"/>
              <w:rPr>
                <w:rFonts w:cs="Arial"/>
                <w:sz w:val="20"/>
              </w:rPr>
            </w:pPr>
            <w:r>
              <w:rPr>
                <w:rFonts w:cs="Arial"/>
                <w:sz w:val="20"/>
              </w:rPr>
              <w:t xml:space="preserve">1. In Section 6.3, Adding wait time </w:t>
            </w:r>
            <w:r>
              <w:rPr>
                <w:rFonts w:eastAsia="宋体" w:cs="Arial"/>
                <w:sz w:val="20"/>
                <w:lang w:eastAsia="zh-CN"/>
              </w:rPr>
              <w:t>(5 minutes)</w:t>
            </w:r>
            <w:r>
              <w:rPr>
                <w:rFonts w:cs="Arial"/>
                <w:sz w:val="20"/>
              </w:rPr>
              <w:t xml:space="preserve"> before doing hot</w:t>
            </w:r>
            <w:r>
              <w:rPr>
                <w:rFonts w:eastAsia="宋体" w:cs="Arial"/>
                <w:sz w:val="20"/>
                <w:lang w:eastAsia="zh-CN"/>
              </w:rPr>
              <w:t xml:space="preserve"> </w:t>
            </w:r>
            <w:r>
              <w:rPr>
                <w:rFonts w:cs="Arial"/>
                <w:sz w:val="20"/>
              </w:rPr>
              <w:t>start.</w:t>
            </w:r>
          </w:p>
          <w:p>
            <w:pPr>
              <w:pStyle w:val="37"/>
              <w:rPr>
                <w:rFonts w:cs="Arial"/>
                <w:sz w:val="20"/>
              </w:rPr>
            </w:pPr>
            <w:r>
              <w:rPr>
                <w:rFonts w:cs="Arial"/>
                <w:sz w:val="20"/>
              </w:rPr>
              <w:t>2. Adding Appendix - EORT report form with standards.</w:t>
            </w:r>
          </w:p>
        </w:tc>
        <w:tc>
          <w:tcPr>
            <w:tcW w:w="1401" w:type="dxa"/>
            <w:vAlign w:val="top"/>
          </w:tcPr>
          <w:p>
            <w:pPr>
              <w:pStyle w:val="37"/>
              <w:rPr>
                <w:rFonts w:eastAsia="宋体" w:cs="Arial"/>
                <w:sz w:val="20"/>
                <w:lang w:eastAsia="zh-CN"/>
              </w:rPr>
            </w:pPr>
            <w:r>
              <w:rPr>
                <w:rFonts w:eastAsia="宋体" w:cs="Arial"/>
                <w:sz w:val="20"/>
                <w:lang w:eastAsia="zh-CN"/>
              </w:rPr>
              <w:t>CP Lim</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c>
          <w:tcPr>
            <w:tcW w:w="738" w:type="dxa"/>
            <w:vAlign w:val="top"/>
          </w:tcPr>
          <w:p>
            <w:pPr>
              <w:pStyle w:val="37"/>
              <w:rPr>
                <w:rFonts w:eastAsia="宋体" w:cs="Arial"/>
                <w:sz w:val="20"/>
                <w:lang w:eastAsia="zh-CN"/>
              </w:rPr>
            </w:pPr>
            <w:r>
              <w:rPr>
                <w:rFonts w:eastAsia="宋体" w:cs="Arial"/>
                <w:sz w:val="20"/>
                <w:lang w:eastAsia="zh-CN"/>
              </w:rPr>
              <w:t>4</w:t>
            </w:r>
          </w:p>
        </w:tc>
        <w:tc>
          <w:tcPr>
            <w:tcW w:w="1800" w:type="dxa"/>
            <w:vAlign w:val="top"/>
          </w:tcPr>
          <w:p>
            <w:pPr>
              <w:pStyle w:val="37"/>
              <w:rPr>
                <w:rFonts w:eastAsia="宋体" w:cs="Arial"/>
                <w:sz w:val="20"/>
                <w:lang w:eastAsia="zh-CN"/>
              </w:rPr>
            </w:pPr>
            <w:r>
              <w:rPr>
                <w:rFonts w:eastAsia="宋体" w:cs="Arial"/>
                <w:sz w:val="20"/>
                <w:lang w:eastAsia="zh-CN"/>
              </w:rPr>
              <w:t>Aug 5, 2010</w:t>
            </w:r>
          </w:p>
        </w:tc>
        <w:tc>
          <w:tcPr>
            <w:tcW w:w="4860" w:type="dxa"/>
            <w:vAlign w:val="top"/>
          </w:tcPr>
          <w:p>
            <w:pPr>
              <w:pStyle w:val="37"/>
              <w:rPr>
                <w:rFonts w:eastAsia="宋体" w:cs="Arial"/>
                <w:sz w:val="20"/>
                <w:lang w:eastAsia="zh-CN"/>
              </w:rPr>
            </w:pPr>
            <w:r>
              <w:rPr>
                <w:rFonts w:eastAsia="宋体" w:cs="Arial"/>
                <w:sz w:val="20"/>
                <w:lang w:eastAsia="zh-CN"/>
              </w:rPr>
              <w:t>Format update refer to NTGR requirement of procedure documents</w:t>
            </w:r>
          </w:p>
          <w:p>
            <w:pPr>
              <w:pStyle w:val="37"/>
              <w:rPr>
                <w:rFonts w:eastAsia="宋体" w:cs="Arial"/>
                <w:sz w:val="20"/>
                <w:lang w:eastAsia="zh-CN"/>
              </w:rPr>
            </w:pPr>
            <w:r>
              <w:rPr>
                <w:rFonts w:eastAsia="宋体" w:cs="Arial"/>
                <w:sz w:val="20"/>
                <w:lang w:eastAsia="zh-CN"/>
              </w:rPr>
              <w:t xml:space="preserve">Clarify the test criteria for Wireless products </w:t>
            </w:r>
          </w:p>
          <w:p>
            <w:pPr>
              <w:pStyle w:val="37"/>
              <w:rPr>
                <w:rFonts w:eastAsia="宋体" w:cs="Arial"/>
                <w:sz w:val="20"/>
                <w:lang w:eastAsia="zh-CN"/>
              </w:rPr>
            </w:pPr>
            <w:r>
              <w:rPr>
                <w:rFonts w:eastAsia="宋体" w:cs="Arial"/>
                <w:sz w:val="20"/>
                <w:lang w:eastAsia="zh-CN"/>
              </w:rPr>
              <w:t>Adding Power On/Off cycling test</w:t>
            </w:r>
          </w:p>
        </w:tc>
        <w:tc>
          <w:tcPr>
            <w:tcW w:w="1401" w:type="dxa"/>
            <w:vAlign w:val="top"/>
          </w:tcPr>
          <w:p>
            <w:pPr>
              <w:pStyle w:val="37"/>
              <w:rPr>
                <w:rFonts w:eastAsia="宋体" w:cs="Arial"/>
                <w:sz w:val="20"/>
                <w:lang w:eastAsia="zh-CN"/>
              </w:rPr>
            </w:pPr>
            <w:r>
              <w:rPr>
                <w:rFonts w:eastAsia="宋体" w:cs="Arial"/>
                <w:sz w:val="20"/>
                <w:lang w:eastAsia="zh-CN"/>
              </w:rPr>
              <w:t>CP Lim</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c>
          <w:tcPr>
            <w:tcW w:w="738" w:type="dxa"/>
            <w:vAlign w:val="top"/>
          </w:tcPr>
          <w:p>
            <w:pPr>
              <w:pStyle w:val="37"/>
              <w:rPr>
                <w:rFonts w:eastAsia="宋体" w:cs="Arial"/>
                <w:sz w:val="20"/>
                <w:lang w:eastAsia="zh-CN"/>
              </w:rPr>
            </w:pPr>
            <w:r>
              <w:rPr>
                <w:rFonts w:eastAsia="宋体" w:cs="Arial"/>
                <w:sz w:val="20"/>
                <w:lang w:eastAsia="zh-CN"/>
              </w:rPr>
              <w:t>5</w:t>
            </w:r>
          </w:p>
        </w:tc>
        <w:tc>
          <w:tcPr>
            <w:tcW w:w="1800" w:type="dxa"/>
            <w:vAlign w:val="top"/>
          </w:tcPr>
          <w:p>
            <w:pPr>
              <w:pStyle w:val="37"/>
              <w:rPr>
                <w:rFonts w:eastAsia="宋体" w:cs="Arial"/>
                <w:sz w:val="20"/>
                <w:lang w:eastAsia="zh-CN"/>
              </w:rPr>
            </w:pPr>
            <w:r>
              <w:rPr>
                <w:rFonts w:eastAsia="宋体" w:cs="Arial"/>
                <w:sz w:val="20"/>
                <w:lang w:eastAsia="zh-CN"/>
              </w:rPr>
              <w:t>Jan 5, 2011</w:t>
            </w:r>
          </w:p>
        </w:tc>
        <w:tc>
          <w:tcPr>
            <w:tcW w:w="4860" w:type="dxa"/>
            <w:vAlign w:val="top"/>
          </w:tcPr>
          <w:p>
            <w:pPr>
              <w:pStyle w:val="37"/>
              <w:rPr>
                <w:rFonts w:eastAsia="宋体" w:cs="Arial"/>
                <w:sz w:val="20"/>
                <w:lang w:eastAsia="zh-CN"/>
              </w:rPr>
            </w:pPr>
            <w:r>
              <w:rPr>
                <w:rFonts w:eastAsia="宋体" w:cs="Arial"/>
                <w:sz w:val="20"/>
                <w:lang w:eastAsia="zh-CN"/>
              </w:rPr>
              <w:t>Per ISO requirements:</w:t>
            </w:r>
          </w:p>
          <w:p>
            <w:pPr>
              <w:pStyle w:val="37"/>
              <w:rPr>
                <w:rFonts w:eastAsia="宋体" w:cs="Arial"/>
                <w:sz w:val="20"/>
                <w:lang w:eastAsia="zh-CN"/>
              </w:rPr>
            </w:pPr>
            <w:r>
              <w:rPr>
                <w:rFonts w:eastAsia="宋体" w:cs="Arial"/>
                <w:sz w:val="20"/>
                <w:lang w:eastAsia="zh-CN"/>
              </w:rPr>
              <w:t>Modified item 6 - General Requirements</w:t>
            </w:r>
          </w:p>
          <w:p>
            <w:pPr>
              <w:pStyle w:val="37"/>
              <w:rPr>
                <w:rFonts w:eastAsia="宋体" w:cs="Arial"/>
                <w:sz w:val="20"/>
                <w:lang w:eastAsia="zh-CN"/>
              </w:rPr>
            </w:pPr>
            <w:r>
              <w:rPr>
                <w:rFonts w:eastAsia="宋体" w:cs="Arial"/>
                <w:sz w:val="20"/>
                <w:lang w:eastAsia="zh-CN"/>
              </w:rPr>
              <w:t>Modified item 7, and merged item 7 into item 6.</w:t>
            </w:r>
          </w:p>
          <w:p>
            <w:pPr>
              <w:pStyle w:val="37"/>
              <w:rPr>
                <w:rFonts w:eastAsia="宋体" w:cs="Arial"/>
                <w:sz w:val="20"/>
                <w:lang w:eastAsia="zh-CN"/>
              </w:rPr>
            </w:pPr>
            <w:r>
              <w:rPr>
                <w:rFonts w:eastAsia="宋体" w:cs="Arial"/>
                <w:sz w:val="20"/>
                <w:lang w:eastAsia="zh-CN"/>
              </w:rPr>
              <w:t>Deleted item 8 – Roles and Responsibilities</w:t>
            </w:r>
          </w:p>
          <w:p>
            <w:pPr>
              <w:pStyle w:val="37"/>
              <w:rPr>
                <w:rFonts w:eastAsia="宋体" w:cs="Arial"/>
                <w:sz w:val="20"/>
                <w:lang w:eastAsia="zh-CN"/>
              </w:rPr>
            </w:pPr>
            <w:r>
              <w:rPr>
                <w:rFonts w:eastAsia="宋体" w:cs="Arial"/>
                <w:sz w:val="20"/>
                <w:lang w:eastAsia="zh-CN"/>
              </w:rPr>
              <w:t>Modified item 9</w:t>
            </w:r>
          </w:p>
          <w:p>
            <w:pPr>
              <w:pStyle w:val="37"/>
              <w:rPr>
                <w:rFonts w:eastAsia="宋体" w:cs="Arial"/>
                <w:sz w:val="20"/>
                <w:lang w:eastAsia="zh-CN"/>
              </w:rPr>
            </w:pPr>
            <w:r>
              <w:rPr>
                <w:rFonts w:eastAsia="宋体" w:cs="Arial"/>
                <w:sz w:val="20"/>
                <w:lang w:eastAsia="zh-CN"/>
              </w:rPr>
              <w:t xml:space="preserve">Modified Appendix – the format of “EORT performance Summary Report” </w:t>
            </w:r>
          </w:p>
        </w:tc>
        <w:tc>
          <w:tcPr>
            <w:tcW w:w="1401" w:type="dxa"/>
            <w:vAlign w:val="top"/>
          </w:tcPr>
          <w:p>
            <w:pPr>
              <w:pStyle w:val="37"/>
              <w:rPr>
                <w:rFonts w:eastAsia="宋体" w:cs="Arial"/>
                <w:sz w:val="20"/>
                <w:lang w:eastAsia="zh-CN"/>
              </w:rPr>
            </w:pPr>
            <w:r>
              <w:rPr>
                <w:rFonts w:eastAsia="宋体" w:cs="Arial"/>
                <w:sz w:val="20"/>
                <w:lang w:eastAsia="zh-CN"/>
              </w:rPr>
              <w:t>CP Lim</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c>
          <w:tcPr>
            <w:tcW w:w="738" w:type="dxa"/>
            <w:vAlign w:val="top"/>
          </w:tcPr>
          <w:p>
            <w:pPr>
              <w:pStyle w:val="37"/>
              <w:rPr>
                <w:rFonts w:eastAsia="宋体" w:cs="Arial"/>
                <w:sz w:val="20"/>
                <w:lang w:eastAsia="zh-CN"/>
              </w:rPr>
            </w:pPr>
            <w:r>
              <w:rPr>
                <w:rFonts w:eastAsia="宋体" w:cs="Arial"/>
                <w:sz w:val="20"/>
                <w:lang w:eastAsia="zh-CN"/>
              </w:rPr>
              <w:t>6</w:t>
            </w:r>
          </w:p>
        </w:tc>
        <w:tc>
          <w:tcPr>
            <w:tcW w:w="1800" w:type="dxa"/>
            <w:vAlign w:val="top"/>
          </w:tcPr>
          <w:p>
            <w:pPr>
              <w:pStyle w:val="37"/>
              <w:rPr>
                <w:rFonts w:eastAsia="宋体" w:cs="Arial"/>
                <w:sz w:val="20"/>
                <w:lang w:eastAsia="zh-CN"/>
              </w:rPr>
            </w:pPr>
            <w:r>
              <w:rPr>
                <w:rFonts w:eastAsia="宋体" w:cs="Arial"/>
                <w:sz w:val="20"/>
                <w:lang w:eastAsia="zh-CN"/>
              </w:rPr>
              <w:t>Feb 25, 2011</w:t>
            </w:r>
          </w:p>
          <w:p>
            <w:pPr>
              <w:pStyle w:val="37"/>
              <w:rPr>
                <w:rFonts w:eastAsia="宋体" w:cs="Arial"/>
                <w:sz w:val="20"/>
                <w:lang w:eastAsia="zh-CN"/>
              </w:rPr>
            </w:pPr>
          </w:p>
        </w:tc>
        <w:tc>
          <w:tcPr>
            <w:tcW w:w="4860" w:type="dxa"/>
            <w:vAlign w:val="top"/>
          </w:tcPr>
          <w:p>
            <w:pPr>
              <w:pStyle w:val="37"/>
              <w:rPr>
                <w:rFonts w:eastAsia="宋体" w:cs="Arial"/>
                <w:sz w:val="20"/>
                <w:lang w:eastAsia="zh-CN"/>
              </w:rPr>
            </w:pPr>
            <w:r>
              <w:rPr>
                <w:rFonts w:eastAsia="宋体" w:cs="Arial"/>
                <w:sz w:val="20"/>
                <w:lang w:eastAsia="zh-CN"/>
              </w:rPr>
              <w:t>1. Modified 6.1 EORT Frequency</w:t>
            </w:r>
          </w:p>
          <w:p>
            <w:pPr>
              <w:pStyle w:val="37"/>
              <w:rPr>
                <w:rFonts w:eastAsia="宋体" w:cs="Arial"/>
                <w:sz w:val="20"/>
                <w:lang w:eastAsia="zh-CN"/>
              </w:rPr>
            </w:pPr>
            <w:r>
              <w:rPr>
                <w:rFonts w:eastAsia="宋体" w:cs="Arial"/>
                <w:sz w:val="20"/>
                <w:lang w:eastAsia="zh-CN"/>
              </w:rPr>
              <w:t>2. Modified 6.2 Sample Method</w:t>
            </w:r>
          </w:p>
          <w:p>
            <w:pPr>
              <w:pStyle w:val="37"/>
              <w:rPr>
                <w:rFonts w:eastAsia="宋体" w:cs="Arial"/>
                <w:sz w:val="20"/>
                <w:lang w:eastAsia="zh-CN"/>
              </w:rPr>
            </w:pPr>
            <w:r>
              <w:rPr>
                <w:rFonts w:eastAsia="宋体" w:cs="Arial"/>
                <w:sz w:val="20"/>
                <w:lang w:eastAsia="zh-CN"/>
              </w:rPr>
              <w:t>3. Modified 6.3 EORT Test Details</w:t>
            </w:r>
          </w:p>
          <w:p>
            <w:pPr>
              <w:pStyle w:val="37"/>
              <w:rPr>
                <w:rFonts w:eastAsia="宋体" w:cs="Arial"/>
                <w:sz w:val="20"/>
                <w:lang w:eastAsia="zh-CN"/>
              </w:rPr>
            </w:pPr>
            <w:r>
              <w:rPr>
                <w:rFonts w:eastAsia="宋体" w:cs="Arial"/>
                <w:sz w:val="20"/>
                <w:lang w:eastAsia="zh-CN"/>
              </w:rPr>
              <w:t>4. Modified Appendix: EORT Performance Summary Report</w:t>
            </w:r>
          </w:p>
          <w:p>
            <w:pPr>
              <w:pStyle w:val="37"/>
              <w:rPr>
                <w:rFonts w:eastAsia="宋体" w:cs="Arial"/>
                <w:sz w:val="20"/>
                <w:lang w:eastAsia="zh-CN"/>
              </w:rPr>
            </w:pPr>
          </w:p>
        </w:tc>
        <w:tc>
          <w:tcPr>
            <w:tcW w:w="1401" w:type="dxa"/>
            <w:vAlign w:val="top"/>
          </w:tcPr>
          <w:p>
            <w:pPr>
              <w:pStyle w:val="37"/>
              <w:rPr>
                <w:rFonts w:eastAsia="宋体" w:cs="Arial"/>
                <w:sz w:val="20"/>
                <w:lang w:eastAsia="zh-CN"/>
              </w:rPr>
            </w:pPr>
            <w:r>
              <w:rPr>
                <w:rFonts w:eastAsia="宋体" w:cs="Arial"/>
                <w:sz w:val="20"/>
                <w:lang w:eastAsia="zh-CN"/>
              </w:rPr>
              <w:t>CP Lim</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c>
          <w:tcPr>
            <w:tcW w:w="738" w:type="dxa"/>
            <w:vAlign w:val="top"/>
          </w:tcPr>
          <w:p>
            <w:pPr>
              <w:pStyle w:val="37"/>
              <w:rPr>
                <w:rFonts w:eastAsia="宋体" w:cs="Arial"/>
                <w:sz w:val="20"/>
                <w:lang w:eastAsia="zh-CN"/>
              </w:rPr>
            </w:pPr>
            <w:r>
              <w:rPr>
                <w:rFonts w:eastAsia="宋体" w:cs="Arial"/>
                <w:sz w:val="20"/>
                <w:lang w:eastAsia="zh-CN"/>
              </w:rPr>
              <w:t>7</w:t>
            </w:r>
          </w:p>
        </w:tc>
        <w:tc>
          <w:tcPr>
            <w:tcW w:w="1800" w:type="dxa"/>
            <w:vAlign w:val="top"/>
          </w:tcPr>
          <w:p>
            <w:pPr>
              <w:pStyle w:val="37"/>
              <w:rPr>
                <w:rFonts w:eastAsia="宋体" w:cs="Arial"/>
                <w:sz w:val="20"/>
                <w:lang w:eastAsia="zh-CN"/>
              </w:rPr>
            </w:pPr>
            <w:r>
              <w:rPr>
                <w:rFonts w:eastAsia="宋体" w:cs="Arial"/>
                <w:sz w:val="20"/>
                <w:lang w:eastAsia="zh-CN"/>
              </w:rPr>
              <w:t>8/24/2011</w:t>
            </w:r>
          </w:p>
        </w:tc>
        <w:tc>
          <w:tcPr>
            <w:tcW w:w="4860" w:type="dxa"/>
            <w:vAlign w:val="top"/>
          </w:tcPr>
          <w:p>
            <w:pPr>
              <w:pStyle w:val="37"/>
              <w:numPr>
                <w:ilvl w:val="0"/>
                <w:numId w:val="8"/>
              </w:numPr>
              <w:ind w:left="252" w:hanging="270"/>
              <w:rPr>
                <w:rFonts w:eastAsia="宋体" w:cs="Arial"/>
                <w:sz w:val="20"/>
                <w:lang w:eastAsia="zh-CN"/>
              </w:rPr>
            </w:pPr>
            <w:r>
              <w:rPr>
                <w:rFonts w:eastAsia="宋体" w:cs="Arial"/>
                <w:sz w:val="20"/>
                <w:lang w:eastAsia="zh-CN"/>
              </w:rPr>
              <w:t>Added section 9 EORT test reports.</w:t>
            </w:r>
          </w:p>
          <w:p>
            <w:pPr>
              <w:pStyle w:val="37"/>
              <w:numPr>
                <w:ilvl w:val="0"/>
                <w:numId w:val="8"/>
              </w:numPr>
              <w:ind w:left="252" w:hanging="270"/>
              <w:rPr>
                <w:rFonts w:eastAsia="宋体" w:cs="Arial"/>
                <w:sz w:val="20"/>
                <w:lang w:eastAsia="zh-CN"/>
              </w:rPr>
            </w:pPr>
            <w:r>
              <w:rPr>
                <w:rFonts w:eastAsia="宋体" w:cs="Arial"/>
                <w:sz w:val="20"/>
                <w:lang w:eastAsia="zh-CN"/>
              </w:rPr>
              <w:t>Added section 8 failure analysis.</w:t>
            </w:r>
          </w:p>
          <w:p>
            <w:pPr>
              <w:pStyle w:val="37"/>
              <w:numPr>
                <w:ilvl w:val="0"/>
                <w:numId w:val="8"/>
              </w:numPr>
              <w:ind w:left="252" w:hanging="270"/>
              <w:rPr>
                <w:rFonts w:eastAsia="宋体" w:cs="Arial"/>
                <w:sz w:val="20"/>
                <w:lang w:eastAsia="zh-CN"/>
              </w:rPr>
            </w:pPr>
            <w:r>
              <w:rPr>
                <w:rFonts w:eastAsia="宋体" w:cs="Arial"/>
                <w:sz w:val="20"/>
                <w:lang w:eastAsia="zh-CN"/>
              </w:rPr>
              <w:t>Added section 6.3 sample size and duration.</w:t>
            </w:r>
          </w:p>
          <w:p>
            <w:pPr>
              <w:pStyle w:val="37"/>
              <w:numPr>
                <w:ilvl w:val="0"/>
                <w:numId w:val="8"/>
              </w:numPr>
              <w:ind w:left="252" w:hanging="270"/>
              <w:rPr>
                <w:rFonts w:eastAsia="宋体" w:cs="Arial"/>
                <w:sz w:val="20"/>
                <w:lang w:eastAsia="zh-CN"/>
              </w:rPr>
            </w:pPr>
            <w:r>
              <w:rPr>
                <w:rFonts w:eastAsia="宋体" w:cs="Arial"/>
                <w:sz w:val="20"/>
                <w:lang w:eastAsia="zh-CN"/>
              </w:rPr>
              <w:t>Added section 6.1 process summary.</w:t>
            </w:r>
          </w:p>
          <w:p>
            <w:pPr>
              <w:pStyle w:val="37"/>
              <w:numPr>
                <w:ilvl w:val="0"/>
                <w:numId w:val="8"/>
              </w:numPr>
              <w:ind w:left="252" w:hanging="270"/>
              <w:rPr>
                <w:rFonts w:eastAsia="宋体" w:cs="Arial"/>
                <w:sz w:val="20"/>
                <w:lang w:eastAsia="zh-CN"/>
              </w:rPr>
            </w:pPr>
            <w:r>
              <w:rPr>
                <w:rFonts w:eastAsia="宋体" w:cs="Arial"/>
                <w:sz w:val="20"/>
                <w:lang w:eastAsia="zh-CN"/>
              </w:rPr>
              <w:t>Edited to support new draft of MPA.</w:t>
            </w:r>
          </w:p>
        </w:tc>
        <w:tc>
          <w:tcPr>
            <w:tcW w:w="1401" w:type="dxa"/>
            <w:vAlign w:val="top"/>
          </w:tcPr>
          <w:p>
            <w:pPr>
              <w:pStyle w:val="37"/>
              <w:rPr>
                <w:rFonts w:eastAsia="宋体" w:cs="Arial"/>
                <w:sz w:val="20"/>
                <w:lang w:eastAsia="zh-CN"/>
              </w:rPr>
            </w:pPr>
            <w:r>
              <w:rPr>
                <w:rFonts w:eastAsia="宋体" w:cs="Arial"/>
                <w:sz w:val="20"/>
                <w:lang w:eastAsia="zh-CN"/>
              </w:rPr>
              <w:t>CP Lim</w:t>
            </w:r>
          </w:p>
          <w:p>
            <w:pPr>
              <w:pStyle w:val="37"/>
              <w:rPr>
                <w:rFonts w:eastAsia="宋体" w:cs="Arial"/>
                <w:sz w:val="20"/>
                <w:lang w:eastAsia="zh-CN"/>
              </w:rPr>
            </w:pPr>
            <w:r>
              <w:rPr>
                <w:rFonts w:eastAsia="宋体" w:cs="Arial"/>
                <w:sz w:val="20"/>
                <w:lang w:eastAsia="zh-CN"/>
              </w:rPr>
              <w:t>T.Stover</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c>
          <w:tcPr>
            <w:tcW w:w="738" w:type="dxa"/>
            <w:vAlign w:val="top"/>
          </w:tcPr>
          <w:p>
            <w:pPr>
              <w:pStyle w:val="37"/>
              <w:rPr>
                <w:rFonts w:eastAsia="宋体" w:cs="Arial"/>
                <w:sz w:val="20"/>
                <w:lang w:eastAsia="zh-CN"/>
              </w:rPr>
            </w:pPr>
            <w:r>
              <w:rPr>
                <w:rFonts w:eastAsia="宋体" w:cs="Arial"/>
                <w:sz w:val="20"/>
                <w:lang w:eastAsia="zh-CN"/>
              </w:rPr>
              <w:t>8</w:t>
            </w:r>
          </w:p>
        </w:tc>
        <w:tc>
          <w:tcPr>
            <w:tcW w:w="1800" w:type="dxa"/>
            <w:vAlign w:val="top"/>
          </w:tcPr>
          <w:p>
            <w:pPr>
              <w:pStyle w:val="37"/>
              <w:rPr>
                <w:rFonts w:eastAsia="宋体" w:cs="Arial"/>
                <w:sz w:val="20"/>
                <w:lang w:eastAsia="zh-CN"/>
              </w:rPr>
            </w:pPr>
            <w:r>
              <w:rPr>
                <w:rFonts w:eastAsia="宋体" w:cs="Arial"/>
                <w:sz w:val="20"/>
                <w:lang w:eastAsia="zh-CN"/>
              </w:rPr>
              <w:t>12/16/2011</w:t>
            </w:r>
          </w:p>
        </w:tc>
        <w:tc>
          <w:tcPr>
            <w:tcW w:w="4860" w:type="dxa"/>
            <w:vAlign w:val="top"/>
          </w:tcPr>
          <w:p>
            <w:pPr>
              <w:pStyle w:val="37"/>
              <w:rPr>
                <w:rFonts w:eastAsia="宋体" w:cs="Arial"/>
                <w:sz w:val="20"/>
                <w:lang w:eastAsia="zh-CN"/>
              </w:rPr>
            </w:pPr>
            <w:r>
              <w:rPr>
                <w:rFonts w:eastAsia="宋体" w:cs="Arial"/>
                <w:sz w:val="20"/>
                <w:lang w:eastAsia="zh-CN"/>
              </w:rPr>
              <w:t>Add section 4 DOCUMENT CHANGE NOTIFICATION</w:t>
            </w:r>
          </w:p>
        </w:tc>
        <w:tc>
          <w:tcPr>
            <w:tcW w:w="1401" w:type="dxa"/>
            <w:vAlign w:val="top"/>
          </w:tcPr>
          <w:p>
            <w:pPr>
              <w:pStyle w:val="37"/>
              <w:rPr>
                <w:rFonts w:eastAsia="宋体" w:cs="Arial"/>
                <w:sz w:val="20"/>
                <w:lang w:eastAsia="zh-CN"/>
              </w:rPr>
            </w:pPr>
            <w:r>
              <w:rPr>
                <w:rFonts w:eastAsia="宋体" w:cs="Arial"/>
                <w:sz w:val="20"/>
                <w:lang w:eastAsia="zh-CN"/>
              </w:rPr>
              <w:t>CP Lim</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c>
          <w:tcPr>
            <w:tcW w:w="738" w:type="dxa"/>
            <w:vAlign w:val="top"/>
          </w:tcPr>
          <w:p>
            <w:pPr>
              <w:pStyle w:val="37"/>
              <w:rPr>
                <w:rFonts w:eastAsia="宋体" w:cs="Arial"/>
                <w:sz w:val="20"/>
                <w:lang w:eastAsia="zh-CN"/>
              </w:rPr>
            </w:pPr>
            <w:r>
              <w:rPr>
                <w:rFonts w:eastAsia="宋体" w:cs="Arial"/>
                <w:sz w:val="20"/>
                <w:lang w:eastAsia="zh-CN"/>
              </w:rPr>
              <w:t>9</w:t>
            </w:r>
          </w:p>
        </w:tc>
        <w:tc>
          <w:tcPr>
            <w:tcW w:w="1800" w:type="dxa"/>
            <w:vAlign w:val="top"/>
          </w:tcPr>
          <w:p>
            <w:pPr>
              <w:pStyle w:val="37"/>
              <w:rPr>
                <w:rFonts w:eastAsia="宋体" w:cs="Arial"/>
                <w:sz w:val="20"/>
                <w:lang w:eastAsia="zh-CN"/>
              </w:rPr>
            </w:pPr>
            <w:r>
              <w:rPr>
                <w:rFonts w:eastAsia="宋体" w:cs="Arial"/>
                <w:sz w:val="20"/>
                <w:lang w:eastAsia="zh-CN"/>
              </w:rPr>
              <w:t>07/05/2013</w:t>
            </w:r>
          </w:p>
        </w:tc>
        <w:tc>
          <w:tcPr>
            <w:tcW w:w="4860" w:type="dxa"/>
            <w:vAlign w:val="top"/>
          </w:tcPr>
          <w:p>
            <w:pPr>
              <w:pStyle w:val="37"/>
              <w:numPr>
                <w:ilvl w:val="0"/>
                <w:numId w:val="9"/>
              </w:numPr>
              <w:rPr>
                <w:rFonts w:eastAsia="宋体" w:cs="Arial"/>
                <w:sz w:val="20"/>
                <w:lang w:eastAsia="zh-CN"/>
              </w:rPr>
            </w:pPr>
            <w:r>
              <w:rPr>
                <w:rFonts w:eastAsia="宋体" w:cs="Arial"/>
                <w:sz w:val="20"/>
                <w:lang w:eastAsia="zh-CN"/>
              </w:rPr>
              <w:t>Modify the Scope</w:t>
            </w:r>
          </w:p>
          <w:p>
            <w:pPr>
              <w:pStyle w:val="37"/>
              <w:numPr>
                <w:ilvl w:val="0"/>
                <w:numId w:val="9"/>
              </w:numPr>
              <w:rPr>
                <w:rFonts w:eastAsia="宋体" w:cs="Arial"/>
                <w:sz w:val="20"/>
                <w:lang w:eastAsia="zh-CN"/>
              </w:rPr>
            </w:pPr>
            <w:r>
              <w:rPr>
                <w:rFonts w:eastAsia="宋体" w:cs="Arial"/>
                <w:sz w:val="20"/>
                <w:lang w:eastAsia="zh-CN"/>
              </w:rPr>
              <w:t>Modify the Responsibilities</w:t>
            </w:r>
          </w:p>
          <w:p>
            <w:pPr>
              <w:pStyle w:val="37"/>
              <w:numPr>
                <w:ilvl w:val="0"/>
                <w:numId w:val="9"/>
              </w:numPr>
              <w:rPr>
                <w:rFonts w:eastAsia="宋体" w:cs="Arial"/>
                <w:sz w:val="20"/>
                <w:lang w:eastAsia="zh-CN"/>
              </w:rPr>
            </w:pPr>
            <w:r>
              <w:rPr>
                <w:rFonts w:eastAsia="宋体" w:cs="Arial"/>
                <w:sz w:val="20"/>
                <w:lang w:eastAsia="zh-CN"/>
              </w:rPr>
              <w:t>Clarify EORT Sampling Plan</w:t>
            </w:r>
          </w:p>
          <w:p>
            <w:pPr>
              <w:pStyle w:val="37"/>
              <w:numPr>
                <w:ilvl w:val="0"/>
                <w:numId w:val="9"/>
              </w:numPr>
              <w:rPr>
                <w:rFonts w:eastAsia="宋体" w:cs="Arial"/>
                <w:sz w:val="20"/>
                <w:lang w:eastAsia="zh-CN"/>
              </w:rPr>
            </w:pPr>
            <w:r>
              <w:rPr>
                <w:rFonts w:eastAsia="宋体" w:cs="Arial"/>
                <w:sz w:val="20"/>
                <w:lang w:eastAsia="zh-CN"/>
              </w:rPr>
              <w:t>Modify the profile with Vibration function</w:t>
            </w:r>
          </w:p>
        </w:tc>
        <w:tc>
          <w:tcPr>
            <w:tcW w:w="1401" w:type="dxa"/>
            <w:vAlign w:val="top"/>
          </w:tcPr>
          <w:p>
            <w:pPr>
              <w:pStyle w:val="37"/>
              <w:rPr>
                <w:rFonts w:eastAsia="宋体" w:cs="Arial"/>
                <w:sz w:val="20"/>
                <w:lang w:eastAsia="zh-CN"/>
              </w:rPr>
            </w:pPr>
            <w:r>
              <w:rPr>
                <w:rFonts w:eastAsia="宋体" w:cs="Arial"/>
                <w:sz w:val="20"/>
                <w:lang w:eastAsia="zh-CN"/>
              </w:rPr>
              <w:t>CP Lim</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rPr>
          <w:ins w:id="42" w:author="DLeong" w:date="2014-03-06T17:38:00Z"/>
        </w:trPr>
        <w:tc>
          <w:tcPr>
            <w:tcW w:w="738" w:type="dxa"/>
            <w:vAlign w:val="top"/>
          </w:tcPr>
          <w:p>
            <w:pPr>
              <w:pStyle w:val="37"/>
              <w:spacing w:line="360" w:lineRule="auto"/>
              <w:rPr>
                <w:ins w:id="43" w:author="DLeong" w:date="2014-03-06T17:38:00Z"/>
                <w:rFonts w:eastAsia="宋体" w:cs="Arial"/>
                <w:sz w:val="20"/>
                <w:lang w:eastAsia="zh-CN"/>
                <w:rPrChange w:id="44" w:author="cowilson" w:date="2014-03-13T16:05:00Z">
                  <w:rPr>
                    <w:rFonts w:eastAsia="宋体"/>
                    <w:lang w:eastAsia="zh-CN"/>
                  </w:rPr>
                </w:rPrChange>
              </w:rPr>
            </w:pPr>
            <w:ins w:id="45" w:author="DLeong" w:date="2014-03-06T17:38:00Z">
              <w:r>
                <w:rPr>
                  <w:rFonts w:eastAsia="宋体" w:cs="Arial"/>
                  <w:sz w:val="20"/>
                  <w:lang w:eastAsia="zh-CN"/>
                  <w:rPrChange w:id="46" w:author="cowilson" w:date="2014-03-13T16:05:00Z">
                    <w:rPr>
                      <w:rFonts w:eastAsia="宋体"/>
                      <w:lang w:eastAsia="zh-CN"/>
                    </w:rPr>
                  </w:rPrChange>
                </w:rPr>
                <w:t>10</w:t>
              </w:r>
            </w:ins>
          </w:p>
        </w:tc>
        <w:tc>
          <w:tcPr>
            <w:tcW w:w="1800" w:type="dxa"/>
            <w:vAlign w:val="top"/>
          </w:tcPr>
          <w:p>
            <w:pPr>
              <w:pStyle w:val="37"/>
              <w:spacing w:line="360" w:lineRule="auto"/>
              <w:rPr>
                <w:ins w:id="47" w:author="DLeong" w:date="2014-03-06T17:38:00Z"/>
                <w:rFonts w:eastAsia="宋体" w:cs="Arial"/>
                <w:sz w:val="20"/>
                <w:lang w:eastAsia="zh-CN"/>
                <w:rPrChange w:id="48" w:author="cowilson" w:date="2014-03-13T16:05:00Z">
                  <w:rPr>
                    <w:rFonts w:eastAsia="宋体"/>
                    <w:lang w:eastAsia="zh-CN"/>
                  </w:rPr>
                </w:rPrChange>
              </w:rPr>
            </w:pPr>
            <w:ins w:id="49" w:author="DLeong" w:date="2014-03-06T17:38:00Z">
              <w:r>
                <w:rPr>
                  <w:rFonts w:eastAsia="宋体" w:cs="Arial"/>
                  <w:sz w:val="20"/>
                  <w:lang w:eastAsia="zh-CN"/>
                  <w:rPrChange w:id="50" w:author="cowilson" w:date="2014-03-13T16:05:00Z">
                    <w:rPr>
                      <w:rFonts w:eastAsia="宋体"/>
                      <w:lang w:eastAsia="zh-CN"/>
                    </w:rPr>
                  </w:rPrChange>
                </w:rPr>
                <w:t>3/6/2014</w:t>
              </w:r>
            </w:ins>
          </w:p>
        </w:tc>
        <w:tc>
          <w:tcPr>
            <w:tcW w:w="4860" w:type="dxa"/>
            <w:vAlign w:val="top"/>
          </w:tcPr>
          <w:p>
            <w:pPr>
              <w:pStyle w:val="37"/>
              <w:numPr>
                <w:ilvl w:val="0"/>
                <w:numId w:val="0"/>
              </w:numPr>
              <w:spacing w:line="240" w:lineRule="auto"/>
              <w:ind w:left="0" w:hanging="360" w:firstLine="0"/>
              <w:rPr>
                <w:ins w:id="52" w:author="cowilson" w:date="2014-03-13T16:06:00Z"/>
                <w:rFonts w:eastAsia="宋体" w:cs="Arial"/>
                <w:sz w:val="20"/>
                <w:lang w:eastAsia="zh-CN"/>
              </w:rPr>
              <w:pPrChange w:id="51" w:author="DLeong" w:date="2014-03-06T17:39:00Z">
                <w:pPr>
                  <w:pStyle w:val="37"/>
                  <w:numPr>
                    <w:ilvl w:val="0"/>
                    <w:numId w:val="9"/>
                  </w:numPr>
                  <w:spacing w:line="360" w:lineRule="auto"/>
                  <w:ind w:left="360" w:hanging="360"/>
                </w:pPr>
              </w:pPrChange>
            </w:pPr>
            <w:ins w:id="53" w:author="DLeong" w:date="2014-03-06T18:00:00Z">
              <w:r>
                <w:rPr>
                  <w:rFonts w:eastAsia="宋体" w:cs="Arial"/>
                  <w:sz w:val="20"/>
                  <w:lang w:eastAsia="zh-CN"/>
                  <w:rPrChange w:id="54" w:author="cowilson" w:date="2014-03-13T16:05:00Z">
                    <w:rPr>
                      <w:rFonts w:eastAsia="宋体"/>
                      <w:lang w:eastAsia="zh-CN"/>
                    </w:rPr>
                  </w:rPrChange>
                </w:rPr>
                <w:t>Sec 5 add Deviation procedure</w:t>
              </w:r>
            </w:ins>
            <w:ins w:id="55" w:author="DLeong" w:date="2014-03-06T18:01:00Z">
              <w:r>
                <w:rPr>
                  <w:rFonts w:eastAsia="宋体" w:cs="Arial"/>
                  <w:sz w:val="20"/>
                  <w:lang w:eastAsia="zh-CN"/>
                  <w:rPrChange w:id="56" w:author="cowilson" w:date="2014-03-13T16:05:00Z">
                    <w:rPr>
                      <w:rFonts w:eastAsia="宋体"/>
                      <w:lang w:eastAsia="zh-CN"/>
                    </w:rPr>
                  </w:rPrChange>
                </w:rPr>
                <w:t xml:space="preserve"> DOC-00033.  </w:t>
              </w:r>
            </w:ins>
            <w:ins w:id="57" w:author="DLeong" w:date="2014-03-06T17:52:00Z">
              <w:r>
                <w:rPr>
                  <w:rFonts w:eastAsia="宋体" w:cs="Arial"/>
                  <w:sz w:val="20"/>
                  <w:lang w:eastAsia="zh-CN"/>
                  <w:rPrChange w:id="58" w:author="cowilson" w:date="2014-03-13T16:05:00Z">
                    <w:rPr>
                      <w:rFonts w:eastAsia="宋体"/>
                      <w:lang w:eastAsia="zh-CN"/>
                    </w:rPr>
                  </w:rPrChange>
                </w:rPr>
                <w:t xml:space="preserve">Modify </w:t>
              </w:r>
            </w:ins>
            <w:ins w:id="59" w:author="DLeong" w:date="2014-03-06T17:53:00Z">
              <w:r>
                <w:rPr>
                  <w:rFonts w:eastAsia="宋体" w:cs="Arial"/>
                  <w:sz w:val="20"/>
                  <w:lang w:eastAsia="zh-CN"/>
                  <w:rPrChange w:id="60" w:author="cowilson" w:date="2014-03-13T16:05:00Z">
                    <w:rPr>
                      <w:rFonts w:eastAsia="宋体"/>
                      <w:lang w:eastAsia="zh-CN"/>
                    </w:rPr>
                  </w:rPrChange>
                </w:rPr>
                <w:t>7.4.7 to add setup process to pass/fail criteria.  Modify Sec. 9 to document method for handling setup failures.</w:t>
              </w:r>
            </w:ins>
          </w:p>
          <w:p>
            <w:pPr>
              <w:pStyle w:val="37"/>
              <w:numPr>
                <w:ilvl w:val="0"/>
                <w:numId w:val="0"/>
              </w:numPr>
              <w:spacing w:line="240" w:lineRule="auto"/>
              <w:ind w:left="0" w:hanging="360" w:firstLine="0"/>
              <w:rPr>
                <w:ins w:id="62" w:author="DLeong" w:date="2014-03-06T17:38:00Z"/>
                <w:rFonts w:eastAsia="宋体" w:cs="Arial"/>
                <w:sz w:val="20"/>
                <w:lang w:eastAsia="zh-CN"/>
                <w:rPrChange w:id="63" w:author="cowilson" w:date="2014-03-13T16:05:00Z">
                  <w:rPr>
                    <w:rFonts w:eastAsia="宋体"/>
                    <w:lang w:eastAsia="zh-CN"/>
                  </w:rPr>
                </w:rPrChange>
              </w:rPr>
              <w:pPrChange w:id="61" w:author="DLeong" w:date="2014-03-06T17:39:00Z">
                <w:pPr>
                  <w:pStyle w:val="37"/>
                  <w:numPr>
                    <w:ilvl w:val="0"/>
                    <w:numId w:val="9"/>
                  </w:numPr>
                  <w:spacing w:line="360" w:lineRule="auto"/>
                  <w:ind w:left="360" w:hanging="360"/>
                </w:pPr>
              </w:pPrChange>
            </w:pPr>
            <w:ins w:id="64" w:author="cowilson" w:date="2014-03-13T16:06:00Z">
              <w:r>
                <w:rPr>
                  <w:rFonts w:eastAsia="宋体" w:cs="Arial"/>
                  <w:sz w:val="20"/>
                  <w:lang w:eastAsia="zh-CN"/>
                </w:rPr>
                <w:t>Add section 3.1 and correct job title.</w:t>
              </w:r>
            </w:ins>
          </w:p>
        </w:tc>
        <w:tc>
          <w:tcPr>
            <w:tcW w:w="1401" w:type="dxa"/>
            <w:vAlign w:val="top"/>
          </w:tcPr>
          <w:p>
            <w:pPr>
              <w:pStyle w:val="37"/>
              <w:spacing w:line="360" w:lineRule="auto"/>
              <w:rPr>
                <w:ins w:id="65" w:author="DLeong" w:date="2014-03-06T17:39:00Z"/>
                <w:rFonts w:eastAsia="宋体" w:cs="Arial"/>
                <w:sz w:val="20"/>
                <w:lang w:eastAsia="zh-CN"/>
                <w:rPrChange w:id="66" w:author="cowilson" w:date="2014-03-13T16:05:00Z">
                  <w:rPr>
                    <w:rFonts w:eastAsia="宋体"/>
                    <w:lang w:eastAsia="zh-CN"/>
                  </w:rPr>
                </w:rPrChange>
              </w:rPr>
            </w:pPr>
            <w:ins w:id="67" w:author="DLeong" w:date="2014-03-06T17:39:00Z">
              <w:r>
                <w:rPr>
                  <w:rFonts w:eastAsia="宋体" w:cs="Arial"/>
                  <w:sz w:val="20"/>
                  <w:lang w:eastAsia="zh-CN"/>
                  <w:rPrChange w:id="68" w:author="cowilson" w:date="2014-03-13T16:05:00Z">
                    <w:rPr>
                      <w:rFonts w:eastAsia="宋体"/>
                      <w:lang w:eastAsia="zh-CN"/>
                    </w:rPr>
                  </w:rPrChange>
                </w:rPr>
                <w:t>CP Lim</w:t>
              </w:r>
            </w:ins>
          </w:p>
          <w:p>
            <w:pPr>
              <w:pStyle w:val="37"/>
              <w:spacing w:line="360" w:lineRule="auto"/>
              <w:rPr>
                <w:ins w:id="69" w:author="DLeong" w:date="2014-03-06T17:38:00Z"/>
                <w:rFonts w:eastAsia="宋体" w:cs="Arial"/>
                <w:sz w:val="20"/>
                <w:lang w:eastAsia="zh-CN"/>
                <w:rPrChange w:id="70" w:author="cowilson" w:date="2014-03-13T16:05:00Z">
                  <w:rPr>
                    <w:rFonts w:eastAsia="宋体"/>
                    <w:lang w:eastAsia="zh-CN"/>
                  </w:rPr>
                </w:rPrChange>
              </w:rPr>
            </w:pPr>
            <w:ins w:id="71" w:author="DLeong" w:date="2014-03-06T17:39:00Z">
              <w:r>
                <w:rPr>
                  <w:rFonts w:eastAsia="宋体" w:cs="Arial"/>
                  <w:sz w:val="20"/>
                  <w:lang w:eastAsia="zh-CN"/>
                  <w:rPrChange w:id="72" w:author="cowilson" w:date="2014-03-13T16:05:00Z">
                    <w:rPr>
                      <w:rFonts w:eastAsia="宋体"/>
                      <w:lang w:eastAsia="zh-CN"/>
                    </w:rPr>
                  </w:rPrChange>
                </w:rPr>
                <w:t>D. Leong</w:t>
              </w:r>
            </w:ins>
          </w:p>
        </w:tc>
      </w:tr>
    </w:tbl>
    <w:p>
      <w:pPr>
        <w:rPr>
          <w:rFonts w:eastAsia="宋体" w:cs="Arial"/>
          <w:bCs/>
          <w:iCs/>
          <w:lang w:eastAsia="zh-CN"/>
        </w:rPr>
      </w:pPr>
    </w:p>
    <w:p>
      <w:pPr>
        <w:spacing w:line="240" w:lineRule="auto"/>
        <w:rPr>
          <w:rFonts w:eastAsia="宋体" w:cs="Arial"/>
          <w:b/>
          <w:bCs/>
          <w:iCs/>
          <w:sz w:val="32"/>
          <w:szCs w:val="32"/>
          <w:lang w:eastAsia="zh-CN"/>
        </w:rPr>
      </w:pPr>
      <w:r>
        <w:rPr>
          <w:rFonts w:eastAsia="宋体" w:cs="Arial"/>
          <w:b/>
          <w:bCs/>
          <w:iCs/>
          <w:sz w:val="32"/>
          <w:szCs w:val="32"/>
          <w:lang w:eastAsia="zh-CN"/>
        </w:rPr>
        <w:br w:type="page"/>
      </w:r>
    </w:p>
    <w:p>
      <w:pPr>
        <w:rPr>
          <w:rFonts w:eastAsia="宋体" w:cs="Arial"/>
          <w:bCs/>
          <w:iCs/>
          <w:lang w:eastAsia="zh-CN"/>
        </w:rPr>
      </w:pPr>
      <w:r>
        <w:rPr>
          <w:rFonts w:hint="eastAsia" w:eastAsia="宋体" w:cs="Arial"/>
          <w:b/>
          <w:bCs/>
          <w:iCs/>
          <w:sz w:val="32"/>
          <w:szCs w:val="32"/>
          <w:lang w:eastAsia="zh-CN"/>
        </w:rPr>
        <w:t>A</w:t>
      </w:r>
      <w:r>
        <w:rPr>
          <w:rFonts w:eastAsia="宋体" w:cs="Arial"/>
          <w:b/>
          <w:bCs/>
          <w:iCs/>
          <w:sz w:val="32"/>
          <w:szCs w:val="32"/>
          <w:lang w:eastAsia="zh-CN"/>
        </w:rPr>
        <w:t>PPENDIX 1</w:t>
      </w:r>
      <w:r>
        <w:rPr>
          <w:rFonts w:eastAsia="宋体" w:cs="Arial"/>
          <w:bCs/>
          <w:iCs/>
          <w:lang w:eastAsia="zh-CN"/>
        </w:rPr>
        <w:t xml:space="preserve"> -   </w:t>
      </w:r>
      <w:r>
        <w:rPr>
          <w:rFonts w:eastAsia="宋体" w:cs="Arial"/>
          <w:b/>
          <w:bCs/>
          <w:iCs/>
          <w:lang w:eastAsia="zh-CN"/>
        </w:rPr>
        <w:t>EORT</w:t>
      </w:r>
      <w:r>
        <w:rPr>
          <w:rFonts w:eastAsia="宋体" w:cs="Arial"/>
          <w:bCs/>
          <w:iCs/>
          <w:lang w:eastAsia="zh-CN"/>
        </w:rPr>
        <w:t xml:space="preserve"> </w:t>
      </w:r>
      <w:r>
        <w:rPr>
          <w:rFonts w:eastAsia="宋体" w:cs="Arial"/>
          <w:b/>
          <w:bCs/>
          <w:iCs/>
          <w:lang w:eastAsia="zh-CN"/>
        </w:rPr>
        <w:t>Report Form</w:t>
      </w:r>
    </w:p>
    <w:p>
      <w:pPr>
        <w:jc w:val="center"/>
        <w:rPr>
          <w:rFonts w:eastAsia="宋体" w:cs="Arial"/>
          <w:b/>
          <w:bCs/>
          <w:iCs/>
          <w:sz w:val="36"/>
          <w:szCs w:val="36"/>
          <w:lang w:eastAsia="zh-CN"/>
        </w:rPr>
      </w:pPr>
      <w:r>
        <w:rPr>
          <w:rFonts w:eastAsia="宋体" w:cs="Arial"/>
          <w:b/>
          <w:bCs/>
          <w:iCs/>
          <w:sz w:val="36"/>
          <w:szCs w:val="36"/>
          <w:lang w:eastAsia="zh-CN"/>
        </w:rPr>
        <w:t>EORT Performance Summary Report</w:t>
      </w:r>
    </w:p>
    <w:p>
      <w:pPr>
        <w:ind w:left="6480"/>
        <w:rPr>
          <w:rFonts w:eastAsia="宋体" w:cs="Arial"/>
          <w:bCs/>
          <w:iCs/>
          <w:sz w:val="22"/>
          <w:szCs w:val="22"/>
          <w:lang w:eastAsia="zh-CN"/>
        </w:rPr>
      </w:pPr>
      <w:r>
        <w:rPr>
          <w:rFonts w:eastAsia="宋体" w:cs="Arial"/>
          <w:bCs/>
          <w:iCs/>
          <w:sz w:val="22"/>
          <w:szCs w:val="22"/>
          <w:lang w:eastAsia="zh-CN"/>
        </w:rPr>
        <w:t>O</w:t>
      </w:r>
      <w:r>
        <w:rPr>
          <w:rFonts w:hint="eastAsia" w:eastAsia="宋体" w:cs="Arial"/>
          <w:bCs/>
          <w:iCs/>
          <w:sz w:val="22"/>
          <w:szCs w:val="22"/>
          <w:lang w:eastAsia="zh-CN"/>
        </w:rPr>
        <w:t>DM</w:t>
      </w:r>
      <w:r>
        <w:rPr>
          <w:rFonts w:eastAsia="宋体" w:cs="Arial"/>
          <w:bCs/>
          <w:iCs/>
          <w:sz w:val="22"/>
          <w:szCs w:val="22"/>
          <w:lang w:eastAsia="zh-CN"/>
        </w:rPr>
        <w:t>:   ______</w:t>
      </w:r>
    </w:p>
    <w:p>
      <w:pPr>
        <w:ind w:left="6480"/>
        <w:rPr>
          <w:rFonts w:eastAsia="宋体" w:cs="Arial"/>
          <w:bCs/>
          <w:iCs/>
          <w:sz w:val="22"/>
          <w:szCs w:val="22"/>
          <w:lang w:eastAsia="zh-CN"/>
        </w:rPr>
      </w:pPr>
      <w:r>
        <w:rPr>
          <w:rFonts w:eastAsia="宋体" w:cs="Arial"/>
          <w:bCs/>
          <w:iCs/>
          <w:sz w:val="22"/>
          <w:szCs w:val="22"/>
          <w:lang w:eastAsia="zh-CN"/>
        </w:rPr>
        <w:t>Week:  ______</w:t>
      </w:r>
    </w:p>
    <w:p>
      <w:pPr>
        <w:rPr>
          <w:rFonts w:eastAsia="宋体" w:cs="Arial"/>
          <w:bCs/>
          <w:iCs/>
          <w:lang w:eastAsia="zh-CN"/>
        </w:rPr>
      </w:pPr>
    </w:p>
    <w:tbl>
      <w:tblPr>
        <w:tblW w:w="9990" w:type="dxa"/>
        <w:tblInd w:w="-34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450"/>
        <w:gridCol w:w="540"/>
        <w:gridCol w:w="630"/>
        <w:gridCol w:w="720"/>
        <w:gridCol w:w="900"/>
        <w:gridCol w:w="720"/>
        <w:gridCol w:w="540"/>
        <w:gridCol w:w="990"/>
        <w:gridCol w:w="810"/>
        <w:gridCol w:w="540"/>
        <w:gridCol w:w="630"/>
        <w:gridCol w:w="990"/>
        <w:gridCol w:w="990"/>
        <w:gridCol w:w="5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662" w:hRule="atLeast"/>
        </w:trPr>
        <w:tc>
          <w:tcPr>
            <w:tcW w:w="450" w:type="dxa"/>
            <w:tcBorders>
              <w:top w:val="single" w:color="auto" w:sz="4" w:space="0"/>
              <w:left w:val="single" w:color="auto" w:sz="4" w:space="0"/>
              <w:bottom w:val="single" w:color="auto" w:sz="4" w:space="0"/>
              <w:right w:val="single" w:color="auto" w:sz="4" w:space="0"/>
            </w:tcBorders>
            <w:vAlign w:val="center"/>
          </w:tcPr>
          <w:p>
            <w:pPr>
              <w:ind w:left="-101" w:right="-101"/>
              <w:jc w:val="center"/>
              <w:rPr>
                <w:rFonts w:eastAsia="宋体" w:cs="Arial"/>
                <w:bCs/>
                <w:sz w:val="16"/>
                <w:szCs w:val="11"/>
                <w:lang w:eastAsia="zh-CN"/>
              </w:rPr>
            </w:pPr>
            <w:r>
              <w:rPr>
                <w:rFonts w:eastAsia="宋体" w:cs="Arial"/>
                <w:bCs/>
                <w:sz w:val="16"/>
                <w:szCs w:val="11"/>
                <w:lang w:eastAsia="zh-CN"/>
              </w:rPr>
              <w:t>Test Date</w:t>
            </w:r>
          </w:p>
        </w:tc>
        <w:tc>
          <w:tcPr>
            <w:tcW w:w="540" w:type="dxa"/>
            <w:tcBorders>
              <w:top w:val="single" w:color="auto" w:sz="4" w:space="0"/>
              <w:left w:val="nil"/>
              <w:bottom w:val="single" w:color="auto" w:sz="4" w:space="0"/>
              <w:right w:val="single" w:color="auto" w:sz="4" w:space="0"/>
            </w:tcBorders>
            <w:vAlign w:val="center"/>
          </w:tcPr>
          <w:p>
            <w:pPr>
              <w:ind w:left="-101" w:right="-101"/>
              <w:jc w:val="center"/>
              <w:rPr>
                <w:rFonts w:eastAsia="宋体" w:cs="Arial"/>
                <w:bCs/>
                <w:sz w:val="16"/>
                <w:szCs w:val="11"/>
                <w:lang w:eastAsia="zh-CN"/>
              </w:rPr>
            </w:pPr>
            <w:r>
              <w:rPr>
                <w:rFonts w:eastAsia="宋体" w:cs="Arial"/>
                <w:bCs/>
                <w:sz w:val="16"/>
                <w:szCs w:val="11"/>
                <w:lang w:eastAsia="zh-CN"/>
              </w:rPr>
              <w:t>Model Name</w:t>
            </w:r>
          </w:p>
        </w:tc>
        <w:tc>
          <w:tcPr>
            <w:tcW w:w="630" w:type="dxa"/>
            <w:tcBorders>
              <w:top w:val="single" w:color="auto" w:sz="4" w:space="0"/>
              <w:left w:val="nil"/>
              <w:bottom w:val="single" w:color="auto" w:sz="4" w:space="0"/>
              <w:right w:val="single" w:color="auto" w:sz="4" w:space="0"/>
            </w:tcBorders>
            <w:vAlign w:val="center"/>
          </w:tcPr>
          <w:p>
            <w:pPr>
              <w:ind w:left="-101" w:right="-101"/>
              <w:jc w:val="center"/>
              <w:rPr>
                <w:rFonts w:eastAsia="宋体" w:cs="Arial"/>
                <w:bCs/>
                <w:sz w:val="16"/>
                <w:szCs w:val="11"/>
                <w:lang w:eastAsia="zh-CN"/>
              </w:rPr>
            </w:pPr>
            <w:r>
              <w:rPr>
                <w:rFonts w:eastAsia="宋体" w:cs="Arial"/>
                <w:bCs/>
                <w:sz w:val="16"/>
                <w:szCs w:val="11"/>
                <w:lang w:eastAsia="zh-CN"/>
              </w:rPr>
              <w:t>Serial Number</w:t>
            </w:r>
          </w:p>
        </w:tc>
        <w:tc>
          <w:tcPr>
            <w:tcW w:w="720" w:type="dxa"/>
            <w:tcBorders>
              <w:top w:val="single" w:color="auto" w:sz="4" w:space="0"/>
              <w:left w:val="nil"/>
              <w:bottom w:val="single" w:color="auto" w:sz="4" w:space="0"/>
              <w:right w:val="single" w:color="auto" w:sz="4" w:space="0"/>
            </w:tcBorders>
            <w:vAlign w:val="center"/>
          </w:tcPr>
          <w:p>
            <w:pPr>
              <w:ind w:left="-101" w:right="-101"/>
              <w:jc w:val="center"/>
              <w:rPr>
                <w:rFonts w:eastAsia="宋体" w:cs="Arial"/>
                <w:bCs/>
                <w:sz w:val="16"/>
                <w:szCs w:val="11"/>
                <w:lang w:eastAsia="zh-CN"/>
              </w:rPr>
            </w:pPr>
            <w:r>
              <w:rPr>
                <w:rFonts w:eastAsia="宋体" w:cs="Arial"/>
                <w:bCs/>
                <w:sz w:val="16"/>
                <w:szCs w:val="11"/>
                <w:lang w:eastAsia="zh-CN"/>
              </w:rPr>
              <w:t>Initiation Cycle (22mins@25C)</w:t>
            </w:r>
          </w:p>
          <w:p>
            <w:pPr>
              <w:ind w:left="-72" w:right="-86"/>
              <w:jc w:val="center"/>
              <w:rPr>
                <w:rFonts w:eastAsia="宋体" w:cs="Arial"/>
                <w:bCs/>
                <w:sz w:val="16"/>
                <w:szCs w:val="11"/>
                <w:lang w:eastAsia="zh-CN"/>
              </w:rPr>
            </w:pPr>
          </w:p>
        </w:tc>
        <w:tc>
          <w:tcPr>
            <w:tcW w:w="900" w:type="dxa"/>
            <w:tcBorders>
              <w:top w:val="single" w:color="auto" w:sz="4" w:space="0"/>
              <w:left w:val="nil"/>
              <w:bottom w:val="single" w:color="auto" w:sz="4" w:space="0"/>
              <w:right w:val="single" w:color="auto" w:sz="4" w:space="0"/>
            </w:tcBorders>
            <w:vAlign w:val="center"/>
          </w:tcPr>
          <w:p>
            <w:pPr>
              <w:ind w:left="-101" w:right="-101"/>
              <w:jc w:val="center"/>
              <w:rPr>
                <w:rFonts w:eastAsia="宋体" w:cs="Arial"/>
                <w:bCs/>
                <w:sz w:val="16"/>
                <w:szCs w:val="11"/>
                <w:lang w:eastAsia="zh-CN"/>
              </w:rPr>
            </w:pPr>
            <w:r>
              <w:rPr>
                <w:rFonts w:eastAsia="宋体" w:cs="Arial"/>
                <w:bCs/>
                <w:sz w:val="16"/>
                <w:szCs w:val="11"/>
                <w:lang w:eastAsia="zh-CN"/>
              </w:rPr>
              <w:t>Failure % during rapid temp.ramp up</w:t>
            </w:r>
          </w:p>
        </w:tc>
        <w:tc>
          <w:tcPr>
            <w:tcW w:w="720" w:type="dxa"/>
            <w:tcBorders>
              <w:top w:val="single" w:color="auto" w:sz="4" w:space="0"/>
              <w:left w:val="nil"/>
              <w:bottom w:val="single" w:color="auto" w:sz="4" w:space="0"/>
              <w:right w:val="single" w:color="auto" w:sz="4" w:space="0"/>
            </w:tcBorders>
            <w:vAlign w:val="center"/>
          </w:tcPr>
          <w:p>
            <w:pPr>
              <w:ind w:left="-101" w:right="-101"/>
              <w:jc w:val="center"/>
              <w:rPr>
                <w:rFonts w:eastAsia="宋体" w:cs="Arial"/>
                <w:bCs/>
                <w:sz w:val="16"/>
                <w:szCs w:val="11"/>
                <w:lang w:eastAsia="zh-CN"/>
              </w:rPr>
            </w:pPr>
            <w:r>
              <w:rPr>
                <w:rFonts w:eastAsia="宋体" w:cs="Arial"/>
                <w:bCs/>
                <w:sz w:val="16"/>
                <w:szCs w:val="11"/>
                <w:lang w:eastAsia="zh-CN"/>
              </w:rPr>
              <w:t>Peak Operation Temp</w:t>
            </w:r>
          </w:p>
        </w:tc>
        <w:tc>
          <w:tcPr>
            <w:tcW w:w="540" w:type="dxa"/>
            <w:tcBorders>
              <w:top w:val="single" w:color="auto" w:sz="4" w:space="0"/>
              <w:left w:val="nil"/>
              <w:bottom w:val="single" w:color="auto" w:sz="4" w:space="0"/>
              <w:right w:val="single" w:color="auto" w:sz="4" w:space="0"/>
            </w:tcBorders>
            <w:vAlign w:val="center"/>
          </w:tcPr>
          <w:p>
            <w:pPr>
              <w:ind w:left="-101" w:right="-101"/>
              <w:jc w:val="center"/>
              <w:rPr>
                <w:rFonts w:eastAsia="宋体" w:cs="Arial"/>
                <w:bCs/>
                <w:sz w:val="16"/>
                <w:szCs w:val="11"/>
                <w:lang w:eastAsia="zh-CN"/>
              </w:rPr>
            </w:pPr>
            <w:r>
              <w:rPr>
                <w:rFonts w:eastAsia="宋体" w:cs="Arial"/>
                <w:bCs/>
                <w:sz w:val="16"/>
                <w:szCs w:val="11"/>
                <w:lang w:eastAsia="zh-CN"/>
              </w:rPr>
              <w:t>Hot Start @ 45C</w:t>
            </w:r>
          </w:p>
        </w:tc>
        <w:tc>
          <w:tcPr>
            <w:tcW w:w="990" w:type="dxa"/>
            <w:tcBorders>
              <w:top w:val="single" w:color="auto" w:sz="4" w:space="0"/>
              <w:left w:val="nil"/>
              <w:bottom w:val="single" w:color="auto" w:sz="4" w:space="0"/>
              <w:right w:val="single" w:color="auto" w:sz="4" w:space="0"/>
            </w:tcBorders>
            <w:vAlign w:val="center"/>
          </w:tcPr>
          <w:p>
            <w:pPr>
              <w:ind w:left="-101" w:right="-101"/>
              <w:jc w:val="center"/>
              <w:rPr>
                <w:rFonts w:eastAsia="宋体" w:cs="Arial"/>
                <w:bCs/>
                <w:sz w:val="16"/>
                <w:szCs w:val="11"/>
                <w:lang w:eastAsia="zh-CN"/>
              </w:rPr>
            </w:pPr>
            <w:r>
              <w:rPr>
                <w:rFonts w:eastAsia="宋体" w:cs="Arial"/>
                <w:bCs/>
                <w:sz w:val="16"/>
                <w:szCs w:val="11"/>
                <w:lang w:eastAsia="zh-CN"/>
              </w:rPr>
              <w:t>Failure % during rapid temp.ramp down to -5C</w:t>
            </w:r>
          </w:p>
        </w:tc>
        <w:tc>
          <w:tcPr>
            <w:tcW w:w="810" w:type="dxa"/>
            <w:tcBorders>
              <w:top w:val="single" w:color="auto" w:sz="4" w:space="0"/>
              <w:left w:val="nil"/>
              <w:bottom w:val="single" w:color="auto" w:sz="4" w:space="0"/>
              <w:right w:val="single" w:color="auto" w:sz="4" w:space="0"/>
            </w:tcBorders>
            <w:vAlign w:val="center"/>
          </w:tcPr>
          <w:p>
            <w:pPr>
              <w:ind w:left="-101" w:right="-101"/>
              <w:jc w:val="center"/>
              <w:rPr>
                <w:rFonts w:eastAsia="宋体" w:cs="Arial"/>
                <w:bCs/>
                <w:sz w:val="16"/>
                <w:szCs w:val="11"/>
                <w:lang w:eastAsia="zh-CN"/>
              </w:rPr>
            </w:pPr>
            <w:r>
              <w:rPr>
                <w:rFonts w:eastAsia="宋体" w:cs="Arial"/>
                <w:bCs/>
                <w:sz w:val="16"/>
                <w:szCs w:val="11"/>
                <w:lang w:eastAsia="zh-CN"/>
              </w:rPr>
              <w:t>Lowest Operation Temp</w:t>
            </w:r>
          </w:p>
        </w:tc>
        <w:tc>
          <w:tcPr>
            <w:tcW w:w="540" w:type="dxa"/>
            <w:tcBorders>
              <w:top w:val="single" w:color="auto" w:sz="4" w:space="0"/>
              <w:left w:val="nil"/>
              <w:bottom w:val="single" w:color="auto" w:sz="4" w:space="0"/>
              <w:right w:val="single" w:color="auto" w:sz="4" w:space="0"/>
            </w:tcBorders>
            <w:vAlign w:val="center"/>
          </w:tcPr>
          <w:p>
            <w:pPr>
              <w:tabs>
                <w:tab w:val="left" w:pos="649"/>
              </w:tabs>
              <w:ind w:left="-101" w:right="-101"/>
              <w:jc w:val="center"/>
              <w:rPr>
                <w:rFonts w:eastAsia="宋体" w:cs="Arial"/>
                <w:bCs/>
                <w:sz w:val="16"/>
                <w:szCs w:val="11"/>
                <w:lang w:eastAsia="zh-CN"/>
              </w:rPr>
            </w:pPr>
            <w:r>
              <w:rPr>
                <w:rFonts w:eastAsia="宋体" w:cs="Arial"/>
                <w:bCs/>
                <w:sz w:val="16"/>
                <w:szCs w:val="11"/>
                <w:lang w:eastAsia="zh-CN"/>
              </w:rPr>
              <w:t>Cold Start @ 10C</w:t>
            </w:r>
          </w:p>
        </w:tc>
        <w:tc>
          <w:tcPr>
            <w:tcW w:w="630" w:type="dxa"/>
            <w:tcBorders>
              <w:top w:val="single" w:color="auto" w:sz="4" w:space="0"/>
              <w:left w:val="nil"/>
              <w:bottom w:val="single" w:color="auto" w:sz="4" w:space="0"/>
              <w:right w:val="single" w:color="auto" w:sz="4" w:space="0"/>
            </w:tcBorders>
            <w:vAlign w:val="center"/>
          </w:tcPr>
          <w:p>
            <w:pPr>
              <w:ind w:right="-86"/>
              <w:rPr>
                <w:rFonts w:eastAsia="宋体" w:cs="Arial"/>
                <w:bCs/>
                <w:sz w:val="16"/>
                <w:szCs w:val="11"/>
                <w:lang w:eastAsia="zh-CN"/>
              </w:rPr>
            </w:pPr>
          </w:p>
          <w:p>
            <w:pPr>
              <w:ind w:left="-101" w:right="-101"/>
              <w:jc w:val="center"/>
              <w:rPr>
                <w:rFonts w:eastAsia="宋体" w:cs="Arial"/>
                <w:bCs/>
                <w:sz w:val="16"/>
                <w:szCs w:val="11"/>
                <w:lang w:eastAsia="zh-CN"/>
              </w:rPr>
            </w:pPr>
            <w:r>
              <w:rPr>
                <w:rFonts w:eastAsia="宋体" w:cs="Arial"/>
                <w:bCs/>
                <w:sz w:val="16"/>
                <w:szCs w:val="11"/>
                <w:lang w:eastAsia="zh-CN"/>
              </w:rPr>
              <w:t>10</w:t>
            </w:r>
            <w:r>
              <w:rPr>
                <w:rFonts w:ascii="Cambria Math" w:hAnsi="Cambria Math" w:eastAsia="宋体" w:cs="Cambria Math"/>
                <w:bCs/>
                <w:sz w:val="16"/>
                <w:szCs w:val="11"/>
                <w:lang w:eastAsia="zh-CN"/>
              </w:rPr>
              <w:t>℃</w:t>
            </w:r>
            <w:r>
              <w:rPr>
                <w:rFonts w:eastAsia="宋体" w:cs="Arial"/>
                <w:bCs/>
                <w:sz w:val="16"/>
                <w:szCs w:val="11"/>
                <w:lang w:eastAsia="zh-CN"/>
              </w:rPr>
              <w:t xml:space="preserve"> @ 45 mins at each cycle</w:t>
            </w:r>
          </w:p>
        </w:tc>
        <w:tc>
          <w:tcPr>
            <w:tcW w:w="990" w:type="dxa"/>
            <w:tcBorders>
              <w:top w:val="single" w:color="auto" w:sz="4" w:space="0"/>
              <w:left w:val="single" w:color="auto" w:sz="4" w:space="0"/>
              <w:bottom w:val="single" w:color="auto" w:sz="4" w:space="0"/>
              <w:right w:val="single" w:color="auto" w:sz="4" w:space="0"/>
            </w:tcBorders>
            <w:vAlign w:val="center"/>
          </w:tcPr>
          <w:p>
            <w:pPr>
              <w:ind w:left="-101" w:right="-101"/>
              <w:jc w:val="center"/>
              <w:rPr>
                <w:rFonts w:eastAsia="宋体" w:cs="Arial"/>
                <w:bCs/>
                <w:sz w:val="16"/>
                <w:szCs w:val="11"/>
                <w:lang w:eastAsia="zh-CN"/>
              </w:rPr>
            </w:pPr>
            <w:r>
              <w:rPr>
                <w:rFonts w:eastAsia="宋体" w:cs="Arial"/>
                <w:bCs/>
                <w:sz w:val="16"/>
                <w:szCs w:val="11"/>
                <w:lang w:eastAsia="zh-CN"/>
              </w:rPr>
              <w:t>Performance of Thermal Cycling (consist or decreased)</w:t>
            </w:r>
          </w:p>
        </w:tc>
        <w:tc>
          <w:tcPr>
            <w:tcW w:w="990" w:type="dxa"/>
            <w:tcBorders>
              <w:top w:val="single" w:color="auto" w:sz="4" w:space="0"/>
              <w:left w:val="nil"/>
              <w:bottom w:val="single" w:color="auto" w:sz="4" w:space="0"/>
              <w:right w:val="single" w:color="auto" w:sz="4" w:space="0"/>
            </w:tcBorders>
            <w:vAlign w:val="center"/>
          </w:tcPr>
          <w:p>
            <w:pPr>
              <w:ind w:left="-72" w:right="-86"/>
              <w:jc w:val="center"/>
              <w:rPr>
                <w:rFonts w:eastAsia="宋体" w:cs="Arial"/>
                <w:bCs/>
                <w:sz w:val="16"/>
                <w:szCs w:val="11"/>
                <w:lang w:eastAsia="zh-CN"/>
              </w:rPr>
            </w:pPr>
          </w:p>
          <w:p>
            <w:pPr>
              <w:ind w:left="-72" w:right="-86"/>
              <w:jc w:val="center"/>
              <w:rPr>
                <w:rFonts w:eastAsia="宋体" w:cs="Arial"/>
                <w:bCs/>
                <w:sz w:val="16"/>
                <w:szCs w:val="11"/>
                <w:lang w:eastAsia="zh-CN"/>
              </w:rPr>
            </w:pPr>
          </w:p>
          <w:p>
            <w:pPr>
              <w:ind w:left="-101" w:right="-101"/>
              <w:jc w:val="center"/>
              <w:rPr>
                <w:rFonts w:eastAsia="宋体" w:cs="Arial"/>
                <w:bCs/>
                <w:sz w:val="16"/>
                <w:szCs w:val="11"/>
                <w:lang w:eastAsia="zh-CN"/>
              </w:rPr>
            </w:pPr>
            <w:r>
              <w:rPr>
                <w:rFonts w:eastAsia="宋体" w:cs="Arial"/>
                <w:bCs/>
                <w:sz w:val="16"/>
                <w:szCs w:val="11"/>
                <w:lang w:eastAsia="zh-CN"/>
              </w:rPr>
              <w:t>Performance of Power  Cycling</w:t>
            </w:r>
          </w:p>
          <w:p>
            <w:pPr>
              <w:ind w:left="-72" w:right="-86"/>
              <w:jc w:val="center"/>
              <w:rPr>
                <w:rFonts w:eastAsia="宋体" w:cs="Arial"/>
                <w:bCs/>
                <w:sz w:val="16"/>
                <w:szCs w:val="11"/>
                <w:lang w:eastAsia="zh-CN"/>
              </w:rPr>
            </w:pPr>
          </w:p>
        </w:tc>
        <w:tc>
          <w:tcPr>
            <w:tcW w:w="540" w:type="dxa"/>
            <w:tcBorders>
              <w:top w:val="single" w:color="auto" w:sz="4" w:space="0"/>
              <w:left w:val="single" w:color="auto" w:sz="4" w:space="0"/>
              <w:bottom w:val="single" w:color="auto" w:sz="4" w:space="0"/>
              <w:right w:val="single" w:color="auto" w:sz="4" w:space="0"/>
            </w:tcBorders>
            <w:vAlign w:val="center"/>
          </w:tcPr>
          <w:p>
            <w:pPr>
              <w:ind w:left="-101" w:right="-101"/>
              <w:jc w:val="center"/>
              <w:rPr>
                <w:rFonts w:eastAsia="宋体" w:cs="Arial"/>
                <w:bCs/>
                <w:sz w:val="16"/>
                <w:szCs w:val="11"/>
                <w:lang w:eastAsia="zh-CN"/>
              </w:rPr>
            </w:pPr>
            <w:r>
              <w:rPr>
                <w:rFonts w:eastAsia="宋体" w:cs="Arial"/>
                <w:bCs/>
                <w:sz w:val="16"/>
                <w:szCs w:val="11"/>
                <w:lang w:eastAsia="zh-CN"/>
              </w:rPr>
              <w:t>EORT Result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82" w:hRule="atLeast"/>
        </w:trPr>
        <w:tc>
          <w:tcPr>
            <w:tcW w:w="450" w:type="dxa"/>
            <w:tcBorders>
              <w:top w:val="nil"/>
              <w:left w:val="single" w:color="auto" w:sz="4" w:space="0"/>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540" w:type="dxa"/>
            <w:tcBorders>
              <w:top w:val="nil"/>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630" w:type="dxa"/>
            <w:tcBorders>
              <w:top w:val="nil"/>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720" w:type="dxa"/>
            <w:tcBorders>
              <w:top w:val="nil"/>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900" w:type="dxa"/>
            <w:tcBorders>
              <w:top w:val="nil"/>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720" w:type="dxa"/>
            <w:tcBorders>
              <w:top w:val="nil"/>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540" w:type="dxa"/>
            <w:tcBorders>
              <w:top w:val="nil"/>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990" w:type="dxa"/>
            <w:tcBorders>
              <w:top w:val="nil"/>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810" w:type="dxa"/>
            <w:tcBorders>
              <w:top w:val="nil"/>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540" w:type="dxa"/>
            <w:tcBorders>
              <w:top w:val="nil"/>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630" w:type="dxa"/>
            <w:tcBorders>
              <w:top w:val="single" w:color="auto" w:sz="4" w:space="0"/>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990" w:type="dxa"/>
            <w:tcBorders>
              <w:top w:val="nil"/>
              <w:left w:val="single" w:color="auto" w:sz="4" w:space="0"/>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990" w:type="dxa"/>
            <w:tcBorders>
              <w:top w:val="single" w:color="auto" w:sz="4" w:space="0"/>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540" w:type="dxa"/>
            <w:tcBorders>
              <w:top w:val="nil"/>
              <w:left w:val="single" w:color="auto" w:sz="4" w:space="0"/>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82" w:hRule="atLeast"/>
        </w:trPr>
        <w:tc>
          <w:tcPr>
            <w:tcW w:w="450" w:type="dxa"/>
            <w:tcBorders>
              <w:top w:val="nil"/>
              <w:left w:val="single" w:color="auto" w:sz="4" w:space="0"/>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540" w:type="dxa"/>
            <w:tcBorders>
              <w:top w:val="nil"/>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630" w:type="dxa"/>
            <w:tcBorders>
              <w:top w:val="nil"/>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720" w:type="dxa"/>
            <w:tcBorders>
              <w:top w:val="nil"/>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900" w:type="dxa"/>
            <w:tcBorders>
              <w:top w:val="nil"/>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720" w:type="dxa"/>
            <w:tcBorders>
              <w:top w:val="nil"/>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540" w:type="dxa"/>
            <w:tcBorders>
              <w:top w:val="nil"/>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990" w:type="dxa"/>
            <w:tcBorders>
              <w:top w:val="nil"/>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810" w:type="dxa"/>
            <w:tcBorders>
              <w:top w:val="nil"/>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540" w:type="dxa"/>
            <w:tcBorders>
              <w:top w:val="nil"/>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630" w:type="dxa"/>
            <w:tcBorders>
              <w:top w:val="single" w:color="auto" w:sz="4" w:space="0"/>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990" w:type="dxa"/>
            <w:tcBorders>
              <w:top w:val="nil"/>
              <w:left w:val="single" w:color="auto" w:sz="4" w:space="0"/>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990" w:type="dxa"/>
            <w:tcBorders>
              <w:top w:val="single" w:color="auto" w:sz="4" w:space="0"/>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540" w:type="dxa"/>
            <w:tcBorders>
              <w:top w:val="nil"/>
              <w:left w:val="single" w:color="auto" w:sz="4" w:space="0"/>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82" w:hRule="atLeast"/>
        </w:trPr>
        <w:tc>
          <w:tcPr>
            <w:tcW w:w="450" w:type="dxa"/>
            <w:tcBorders>
              <w:top w:val="nil"/>
              <w:left w:val="single" w:color="auto" w:sz="4" w:space="0"/>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540" w:type="dxa"/>
            <w:tcBorders>
              <w:top w:val="nil"/>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630" w:type="dxa"/>
            <w:tcBorders>
              <w:top w:val="nil"/>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720" w:type="dxa"/>
            <w:tcBorders>
              <w:top w:val="nil"/>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900" w:type="dxa"/>
            <w:tcBorders>
              <w:top w:val="nil"/>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720" w:type="dxa"/>
            <w:tcBorders>
              <w:top w:val="nil"/>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540" w:type="dxa"/>
            <w:tcBorders>
              <w:top w:val="nil"/>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990" w:type="dxa"/>
            <w:tcBorders>
              <w:top w:val="nil"/>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810" w:type="dxa"/>
            <w:tcBorders>
              <w:top w:val="nil"/>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540" w:type="dxa"/>
            <w:tcBorders>
              <w:top w:val="nil"/>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630" w:type="dxa"/>
            <w:tcBorders>
              <w:top w:val="single" w:color="auto" w:sz="4" w:space="0"/>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990" w:type="dxa"/>
            <w:tcBorders>
              <w:top w:val="nil"/>
              <w:left w:val="single" w:color="auto" w:sz="4" w:space="0"/>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990" w:type="dxa"/>
            <w:tcBorders>
              <w:top w:val="single" w:color="auto" w:sz="4" w:space="0"/>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540" w:type="dxa"/>
            <w:tcBorders>
              <w:top w:val="nil"/>
              <w:left w:val="single" w:color="auto" w:sz="4" w:space="0"/>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82" w:hRule="atLeast"/>
        </w:trPr>
        <w:tc>
          <w:tcPr>
            <w:tcW w:w="450" w:type="dxa"/>
            <w:tcBorders>
              <w:top w:val="nil"/>
              <w:left w:val="single" w:color="auto" w:sz="4" w:space="0"/>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540" w:type="dxa"/>
            <w:tcBorders>
              <w:top w:val="nil"/>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630" w:type="dxa"/>
            <w:tcBorders>
              <w:top w:val="nil"/>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720" w:type="dxa"/>
            <w:tcBorders>
              <w:top w:val="nil"/>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900" w:type="dxa"/>
            <w:tcBorders>
              <w:top w:val="nil"/>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720" w:type="dxa"/>
            <w:tcBorders>
              <w:top w:val="nil"/>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540" w:type="dxa"/>
            <w:tcBorders>
              <w:top w:val="nil"/>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990" w:type="dxa"/>
            <w:tcBorders>
              <w:top w:val="nil"/>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810" w:type="dxa"/>
            <w:tcBorders>
              <w:top w:val="nil"/>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540" w:type="dxa"/>
            <w:tcBorders>
              <w:top w:val="nil"/>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630" w:type="dxa"/>
            <w:tcBorders>
              <w:top w:val="single" w:color="auto" w:sz="4" w:space="0"/>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990" w:type="dxa"/>
            <w:tcBorders>
              <w:top w:val="nil"/>
              <w:left w:val="single" w:color="auto" w:sz="4" w:space="0"/>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990" w:type="dxa"/>
            <w:tcBorders>
              <w:top w:val="single" w:color="auto" w:sz="4" w:space="0"/>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540" w:type="dxa"/>
            <w:tcBorders>
              <w:top w:val="nil"/>
              <w:left w:val="single" w:color="auto" w:sz="4" w:space="0"/>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82" w:hRule="atLeast"/>
        </w:trPr>
        <w:tc>
          <w:tcPr>
            <w:tcW w:w="450" w:type="dxa"/>
            <w:tcBorders>
              <w:top w:val="nil"/>
              <w:left w:val="single" w:color="auto" w:sz="4" w:space="0"/>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540" w:type="dxa"/>
            <w:tcBorders>
              <w:top w:val="nil"/>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630" w:type="dxa"/>
            <w:tcBorders>
              <w:top w:val="nil"/>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720" w:type="dxa"/>
            <w:tcBorders>
              <w:top w:val="nil"/>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900" w:type="dxa"/>
            <w:tcBorders>
              <w:top w:val="nil"/>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720" w:type="dxa"/>
            <w:tcBorders>
              <w:top w:val="nil"/>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540" w:type="dxa"/>
            <w:tcBorders>
              <w:top w:val="nil"/>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990" w:type="dxa"/>
            <w:tcBorders>
              <w:top w:val="nil"/>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810" w:type="dxa"/>
            <w:tcBorders>
              <w:top w:val="nil"/>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540" w:type="dxa"/>
            <w:tcBorders>
              <w:top w:val="nil"/>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630" w:type="dxa"/>
            <w:tcBorders>
              <w:top w:val="single" w:color="auto" w:sz="4" w:space="0"/>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990" w:type="dxa"/>
            <w:tcBorders>
              <w:top w:val="nil"/>
              <w:left w:val="single" w:color="auto" w:sz="4" w:space="0"/>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990" w:type="dxa"/>
            <w:tcBorders>
              <w:top w:val="single" w:color="auto" w:sz="4" w:space="0"/>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540" w:type="dxa"/>
            <w:tcBorders>
              <w:top w:val="nil"/>
              <w:left w:val="single" w:color="auto" w:sz="4" w:space="0"/>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82" w:hRule="atLeast"/>
        </w:trPr>
        <w:tc>
          <w:tcPr>
            <w:tcW w:w="450" w:type="dxa"/>
            <w:tcBorders>
              <w:top w:val="nil"/>
              <w:left w:val="single" w:color="auto" w:sz="4" w:space="0"/>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540" w:type="dxa"/>
            <w:tcBorders>
              <w:top w:val="nil"/>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630" w:type="dxa"/>
            <w:tcBorders>
              <w:top w:val="nil"/>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720" w:type="dxa"/>
            <w:tcBorders>
              <w:top w:val="nil"/>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900" w:type="dxa"/>
            <w:tcBorders>
              <w:top w:val="nil"/>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720" w:type="dxa"/>
            <w:tcBorders>
              <w:top w:val="nil"/>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540" w:type="dxa"/>
            <w:tcBorders>
              <w:top w:val="nil"/>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990" w:type="dxa"/>
            <w:tcBorders>
              <w:top w:val="nil"/>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810" w:type="dxa"/>
            <w:tcBorders>
              <w:top w:val="nil"/>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540" w:type="dxa"/>
            <w:tcBorders>
              <w:top w:val="nil"/>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630" w:type="dxa"/>
            <w:tcBorders>
              <w:top w:val="single" w:color="auto" w:sz="4" w:space="0"/>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990" w:type="dxa"/>
            <w:tcBorders>
              <w:top w:val="nil"/>
              <w:left w:val="single" w:color="auto" w:sz="4" w:space="0"/>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990" w:type="dxa"/>
            <w:tcBorders>
              <w:top w:val="single" w:color="auto" w:sz="4" w:space="0"/>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540" w:type="dxa"/>
            <w:tcBorders>
              <w:top w:val="nil"/>
              <w:left w:val="single" w:color="auto" w:sz="4" w:space="0"/>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82" w:hRule="atLeast"/>
        </w:trPr>
        <w:tc>
          <w:tcPr>
            <w:tcW w:w="450" w:type="dxa"/>
            <w:tcBorders>
              <w:top w:val="nil"/>
              <w:left w:val="single" w:color="auto" w:sz="4" w:space="0"/>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540" w:type="dxa"/>
            <w:tcBorders>
              <w:top w:val="nil"/>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630" w:type="dxa"/>
            <w:tcBorders>
              <w:top w:val="nil"/>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720" w:type="dxa"/>
            <w:tcBorders>
              <w:top w:val="nil"/>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900" w:type="dxa"/>
            <w:tcBorders>
              <w:top w:val="nil"/>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720" w:type="dxa"/>
            <w:tcBorders>
              <w:top w:val="nil"/>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540" w:type="dxa"/>
            <w:tcBorders>
              <w:top w:val="nil"/>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990" w:type="dxa"/>
            <w:tcBorders>
              <w:top w:val="nil"/>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810" w:type="dxa"/>
            <w:tcBorders>
              <w:top w:val="nil"/>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540" w:type="dxa"/>
            <w:tcBorders>
              <w:top w:val="nil"/>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630" w:type="dxa"/>
            <w:tcBorders>
              <w:top w:val="single" w:color="auto" w:sz="4" w:space="0"/>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990" w:type="dxa"/>
            <w:tcBorders>
              <w:top w:val="nil"/>
              <w:left w:val="single" w:color="auto" w:sz="4" w:space="0"/>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990" w:type="dxa"/>
            <w:tcBorders>
              <w:top w:val="single" w:color="auto" w:sz="4" w:space="0"/>
              <w:left w:val="nil"/>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c>
          <w:tcPr>
            <w:tcW w:w="540" w:type="dxa"/>
            <w:tcBorders>
              <w:top w:val="nil"/>
              <w:left w:val="single" w:color="auto" w:sz="4" w:space="0"/>
              <w:bottom w:val="single" w:color="auto" w:sz="4" w:space="0"/>
              <w:right w:val="single" w:color="auto" w:sz="4" w:space="0"/>
            </w:tcBorders>
            <w:vAlign w:val="center"/>
          </w:tcPr>
          <w:p>
            <w:pPr>
              <w:ind w:left="-72" w:right="-86"/>
              <w:jc w:val="center"/>
              <w:rPr>
                <w:rFonts w:ascii="宋体" w:hAnsi="宋体" w:eastAsia="宋体" w:cs="宋体"/>
                <w:sz w:val="16"/>
                <w:szCs w:val="24"/>
                <w:lang w:eastAsia="zh-CN"/>
              </w:rPr>
            </w:pPr>
          </w:p>
        </w:tc>
      </w:tr>
    </w:tbl>
    <w:p>
      <w:pPr>
        <w:ind w:left="-72" w:right="-86"/>
        <w:rPr>
          <w:rFonts w:eastAsia="宋体" w:cs="Arial"/>
          <w:b/>
          <w:bCs/>
          <w:i/>
          <w:iCs/>
          <w:sz w:val="28"/>
          <w:szCs w:val="28"/>
          <w:lang w:eastAsia="zh-CN"/>
        </w:rPr>
      </w:pPr>
      <w:r>
        <w:rPr>
          <w:rFonts w:eastAsia="宋体" w:cs="Arial"/>
          <w:b/>
          <w:bCs/>
          <w:i/>
          <w:iCs/>
          <w:sz w:val="28"/>
          <w:szCs w:val="28"/>
          <w:lang w:eastAsia="zh-CN"/>
        </w:rPr>
        <w:t xml:space="preserve">Notes: </w:t>
      </w:r>
    </w:p>
    <w:p>
      <w:pPr>
        <w:rPr>
          <w:rFonts w:eastAsia="宋体" w:cs="Arial"/>
          <w:b/>
          <w:bCs/>
          <w:iCs/>
          <w:sz w:val="26"/>
          <w:szCs w:val="26"/>
          <w:lang w:eastAsia="zh-CN"/>
        </w:rPr>
      </w:pPr>
      <w:r>
        <w:rPr>
          <w:rFonts w:eastAsia="宋体" w:cs="Arial"/>
          <w:b/>
          <w:bCs/>
          <w:iCs/>
          <w:sz w:val="26"/>
          <w:szCs w:val="26"/>
          <w:lang w:eastAsia="zh-CN"/>
        </w:rPr>
        <w:t xml:space="preserve">1.  </w:t>
      </w:r>
      <w:r>
        <w:rPr>
          <w:rFonts w:eastAsia="宋体" w:cs="Arial"/>
          <w:b/>
          <w:bCs/>
          <w:sz w:val="26"/>
          <w:szCs w:val="26"/>
          <w:lang w:eastAsia="zh-CN"/>
        </w:rPr>
        <w:t>Refer to the EORT profile for the stage explanation</w:t>
      </w:r>
    </w:p>
    <w:p>
      <w:pPr>
        <w:rPr>
          <w:rFonts w:eastAsia="宋体" w:cs="Arial"/>
          <w:bCs/>
          <w:iCs/>
          <w:sz w:val="22"/>
          <w:szCs w:val="22"/>
          <w:lang w:eastAsia="zh-CN"/>
        </w:rPr>
      </w:pPr>
      <w:r>
        <w:rPr>
          <w:rFonts w:eastAsia="宋体" w:cs="Arial"/>
          <w:bCs/>
          <w:iCs/>
          <w:lang w:eastAsia="zh-CN"/>
        </w:rPr>
        <w:tab/>
      </w:r>
      <w:r>
        <w:rPr>
          <w:rFonts w:eastAsia="宋体" w:cs="Arial"/>
          <w:szCs w:val="24"/>
          <w:u w:val="single"/>
          <w:lang w:eastAsia="zh-CN"/>
        </w:rPr>
        <w:t>25</w:t>
      </w:r>
      <w:r>
        <w:rPr>
          <w:rFonts w:hAnsi="宋体" w:eastAsia="宋体" w:cs="Arial"/>
          <w:szCs w:val="24"/>
          <w:u w:val="single"/>
          <w:lang w:eastAsia="zh-CN"/>
        </w:rPr>
        <w:t>℃</w:t>
      </w:r>
      <w:r>
        <w:rPr>
          <w:rFonts w:eastAsia="宋体" w:cs="Arial"/>
          <w:szCs w:val="24"/>
          <w:lang w:eastAsia="zh-CN"/>
        </w:rPr>
        <w:t xml:space="preserve">: </w:t>
      </w:r>
      <w:r>
        <w:rPr>
          <w:rFonts w:eastAsia="宋体" w:cs="Arial"/>
          <w:sz w:val="22"/>
          <w:szCs w:val="22"/>
          <w:lang w:eastAsia="zh-CN"/>
        </w:rPr>
        <w:t>Initial period in the first Cycle, 22 minutes</w:t>
      </w:r>
    </w:p>
    <w:p>
      <w:pPr>
        <w:rPr>
          <w:rFonts w:eastAsia="宋体" w:cs="Arial"/>
          <w:szCs w:val="24"/>
          <w:lang w:eastAsia="zh-CN"/>
        </w:rPr>
      </w:pPr>
      <w:r>
        <w:rPr>
          <w:rFonts w:eastAsia="宋体" w:cs="Arial"/>
          <w:bCs/>
          <w:iCs/>
          <w:lang w:eastAsia="zh-CN"/>
        </w:rPr>
        <w:tab/>
      </w:r>
      <w:r>
        <w:rPr>
          <w:rFonts w:eastAsia="宋体" w:cs="Arial"/>
          <w:szCs w:val="24"/>
          <w:u w:val="single"/>
          <w:lang w:eastAsia="zh-CN"/>
        </w:rPr>
        <w:t>10</w:t>
      </w:r>
      <w:r>
        <w:rPr>
          <w:rFonts w:hAnsi="宋体" w:eastAsia="宋体" w:cs="Arial"/>
          <w:szCs w:val="24"/>
          <w:u w:val="single"/>
          <w:lang w:eastAsia="zh-CN"/>
        </w:rPr>
        <w:t>℃</w:t>
      </w:r>
      <w:r>
        <w:rPr>
          <w:rFonts w:eastAsia="宋体" w:cs="Arial"/>
          <w:szCs w:val="24"/>
          <w:lang w:eastAsia="zh-CN"/>
        </w:rPr>
        <w:t xml:space="preserve">: </w:t>
      </w:r>
      <w:r>
        <w:rPr>
          <w:rFonts w:hint="eastAsia" w:eastAsia="宋体" w:cs="Arial"/>
          <w:sz w:val="22"/>
          <w:szCs w:val="22"/>
          <w:lang w:eastAsia="zh-CN"/>
        </w:rPr>
        <w:t>5</w:t>
      </w:r>
      <w:r>
        <w:rPr>
          <w:rFonts w:eastAsia="宋体" w:cs="Arial"/>
          <w:sz w:val="22"/>
          <w:szCs w:val="22"/>
          <w:lang w:eastAsia="zh-CN"/>
        </w:rPr>
        <w:t>5 minutes at each cycle</w:t>
      </w:r>
    </w:p>
    <w:p>
      <w:pPr>
        <w:rPr>
          <w:rFonts w:eastAsia="宋体" w:cs="Arial"/>
          <w:szCs w:val="24"/>
          <w:lang w:eastAsia="zh-CN"/>
        </w:rPr>
      </w:pPr>
    </w:p>
    <w:p>
      <w:pPr>
        <w:rPr>
          <w:rFonts w:eastAsia="宋体" w:cs="Arial"/>
          <w:szCs w:val="24"/>
          <w:lang w:eastAsia="zh-CN"/>
        </w:rPr>
      </w:pPr>
      <w:r>
        <w:rPr>
          <w:rFonts w:eastAsia="宋体" w:cs="Arial"/>
          <w:szCs w:val="24"/>
          <w:lang w:eastAsia="zh-CN"/>
        </w:rPr>
        <w:tab/>
      </w:r>
      <w:r>
        <w:rPr>
          <w:rFonts w:eastAsia="宋体" w:cs="Arial"/>
          <w:szCs w:val="24"/>
          <w:u w:val="single"/>
          <w:lang w:eastAsia="zh-CN"/>
        </w:rPr>
        <w:t>Highest Operation Temp</w:t>
      </w:r>
      <w:r>
        <w:rPr>
          <w:rFonts w:eastAsia="宋体" w:cs="Arial"/>
          <w:szCs w:val="24"/>
          <w:lang w:eastAsia="zh-CN"/>
        </w:rPr>
        <w:t xml:space="preserve">: </w:t>
      </w:r>
      <w:r>
        <w:rPr>
          <w:rFonts w:eastAsia="宋体" w:cs="Arial"/>
          <w:sz w:val="22"/>
          <w:szCs w:val="22"/>
          <w:lang w:eastAsia="zh-CN"/>
        </w:rPr>
        <w:t xml:space="preserve">need exactly follow up with the </w:t>
      </w:r>
      <w:r>
        <w:rPr>
          <w:rFonts w:eastAsia="宋体" w:cs="Arial"/>
          <w:b/>
          <w:sz w:val="22"/>
          <w:szCs w:val="22"/>
          <w:u w:val="single"/>
          <w:lang w:eastAsia="zh-CN"/>
        </w:rPr>
        <w:t>Product Specification</w:t>
      </w:r>
      <w:r>
        <w:rPr>
          <w:rFonts w:eastAsia="宋体" w:cs="Arial"/>
          <w:sz w:val="22"/>
          <w:szCs w:val="22"/>
          <w:lang w:eastAsia="zh-CN"/>
        </w:rPr>
        <w:t>, normally:</w:t>
      </w:r>
    </w:p>
    <w:p>
      <w:pPr>
        <w:numPr>
          <w:ilvl w:val="0"/>
          <w:numId w:val="10"/>
        </w:numPr>
        <w:rPr>
          <w:rFonts w:eastAsia="宋体" w:cs="Arial"/>
          <w:lang w:eastAsia="zh-CN"/>
        </w:rPr>
      </w:pPr>
      <w:r>
        <w:rPr>
          <w:rFonts w:eastAsia="宋体" w:cs="Arial"/>
          <w:lang w:eastAsia="zh-CN"/>
        </w:rPr>
        <w:t>45</w:t>
      </w:r>
      <w:r>
        <w:rPr>
          <w:rFonts w:hAnsi="宋体" w:eastAsia="宋体" w:cs="Arial"/>
          <w:lang w:eastAsia="zh-CN"/>
        </w:rPr>
        <w:t>℃</w:t>
      </w:r>
      <w:r>
        <w:rPr>
          <w:rFonts w:eastAsia="宋体" w:cs="Arial"/>
          <w:lang w:eastAsia="zh-CN"/>
        </w:rPr>
        <w:t xml:space="preserve"> - for home used products, and products (SMB products) released before mid of 2006</w:t>
      </w:r>
    </w:p>
    <w:p>
      <w:pPr>
        <w:numPr>
          <w:ilvl w:val="0"/>
          <w:numId w:val="10"/>
        </w:numPr>
        <w:rPr>
          <w:rFonts w:eastAsia="宋体" w:cs="Arial"/>
          <w:lang w:eastAsia="zh-CN"/>
        </w:rPr>
      </w:pPr>
      <w:r>
        <w:rPr>
          <w:rFonts w:eastAsia="宋体" w:cs="Arial"/>
          <w:lang w:eastAsia="zh-CN"/>
        </w:rPr>
        <w:t>50</w:t>
      </w:r>
      <w:r>
        <w:rPr>
          <w:rFonts w:hAnsi="宋体" w:eastAsia="宋体" w:cs="Arial"/>
          <w:lang w:eastAsia="zh-CN"/>
        </w:rPr>
        <w:t>℃</w:t>
      </w:r>
      <w:r>
        <w:rPr>
          <w:rFonts w:eastAsia="宋体" w:cs="Arial"/>
          <w:lang w:eastAsia="zh-CN"/>
        </w:rPr>
        <w:t xml:space="preserve"> - for POE products (SMB products)</w:t>
      </w:r>
    </w:p>
    <w:p>
      <w:pPr>
        <w:numPr>
          <w:ilvl w:val="0"/>
          <w:numId w:val="10"/>
        </w:numPr>
        <w:rPr>
          <w:rFonts w:eastAsia="宋体" w:cs="Arial"/>
          <w:lang w:eastAsia="zh-CN"/>
        </w:rPr>
      </w:pPr>
      <w:r>
        <w:rPr>
          <w:rFonts w:eastAsia="宋体" w:cs="Arial"/>
          <w:lang w:eastAsia="zh-CN"/>
        </w:rPr>
        <w:t>55</w:t>
      </w:r>
      <w:r>
        <w:rPr>
          <w:rFonts w:hAnsi="宋体" w:eastAsia="宋体" w:cs="Arial"/>
          <w:lang w:eastAsia="zh-CN"/>
        </w:rPr>
        <w:t>℃</w:t>
      </w:r>
      <w:r>
        <w:rPr>
          <w:rFonts w:eastAsia="宋体" w:cs="Arial"/>
          <w:lang w:eastAsia="zh-CN"/>
        </w:rPr>
        <w:t xml:space="preserve"> - For new designed SMB products (non-POE SMB product)</w:t>
      </w:r>
    </w:p>
    <w:p>
      <w:pPr>
        <w:rPr>
          <w:rFonts w:eastAsia="宋体" w:cs="Arial"/>
          <w:szCs w:val="24"/>
          <w:lang w:eastAsia="zh-CN"/>
        </w:rPr>
      </w:pPr>
      <w:r>
        <w:rPr>
          <w:rFonts w:eastAsia="宋体" w:cs="Arial"/>
          <w:szCs w:val="24"/>
          <w:lang w:eastAsia="zh-CN"/>
        </w:rPr>
        <w:tab/>
      </w:r>
      <w:r>
        <w:rPr>
          <w:rFonts w:eastAsia="宋体" w:cs="Arial"/>
          <w:szCs w:val="24"/>
          <w:u w:val="single"/>
          <w:lang w:eastAsia="zh-CN"/>
        </w:rPr>
        <w:t>Lowest Operation Temp</w:t>
      </w:r>
      <w:r>
        <w:rPr>
          <w:rFonts w:eastAsia="宋体" w:cs="Arial"/>
          <w:szCs w:val="24"/>
          <w:lang w:eastAsia="zh-CN"/>
        </w:rPr>
        <w:t xml:space="preserve">: </w:t>
      </w:r>
      <w:r>
        <w:rPr>
          <w:rFonts w:eastAsia="宋体" w:cs="Arial"/>
          <w:sz w:val="22"/>
          <w:szCs w:val="22"/>
          <w:lang w:eastAsia="zh-CN"/>
        </w:rPr>
        <w:t>Set as -5</w:t>
      </w:r>
      <w:r>
        <w:rPr>
          <w:rFonts w:hAnsi="宋体" w:eastAsia="宋体" w:cs="Arial"/>
          <w:sz w:val="22"/>
          <w:szCs w:val="22"/>
          <w:lang w:eastAsia="zh-CN"/>
        </w:rPr>
        <w:t>℃</w:t>
      </w:r>
      <w:r>
        <w:rPr>
          <w:rFonts w:eastAsia="宋体" w:cs="Arial"/>
          <w:sz w:val="22"/>
          <w:szCs w:val="22"/>
          <w:lang w:eastAsia="zh-CN"/>
        </w:rPr>
        <w:t xml:space="preserve"> by default</w:t>
      </w:r>
    </w:p>
    <w:p>
      <w:pPr>
        <w:rPr>
          <w:rFonts w:eastAsia="宋体" w:cs="Arial"/>
          <w:szCs w:val="24"/>
          <w:lang w:eastAsia="zh-CN"/>
        </w:rPr>
      </w:pPr>
      <w:r>
        <w:rPr>
          <w:rFonts w:eastAsia="宋体" w:cs="Arial"/>
          <w:szCs w:val="24"/>
          <w:lang w:eastAsia="zh-CN"/>
        </w:rPr>
        <w:tab/>
      </w:r>
      <w:r>
        <w:rPr>
          <w:rFonts w:eastAsia="宋体" w:cs="Arial"/>
          <w:szCs w:val="24"/>
          <w:u w:val="single"/>
          <w:lang w:eastAsia="zh-CN"/>
        </w:rPr>
        <w:t>Hot Star</w:t>
      </w:r>
      <w:r>
        <w:rPr>
          <w:rFonts w:eastAsia="宋体" w:cs="Arial"/>
          <w:szCs w:val="24"/>
          <w:lang w:eastAsia="zh-CN"/>
        </w:rPr>
        <w:t xml:space="preserve">t: </w:t>
      </w:r>
      <w:r>
        <w:rPr>
          <w:rFonts w:eastAsia="宋体" w:cs="Arial"/>
          <w:sz w:val="22"/>
          <w:szCs w:val="22"/>
          <w:lang w:eastAsia="zh-CN"/>
        </w:rPr>
        <w:t>Test duration (5 minutes), after temperature down from 65</w:t>
      </w:r>
      <w:r>
        <w:rPr>
          <w:rFonts w:hAnsi="宋体" w:eastAsia="宋体" w:cs="Arial"/>
          <w:sz w:val="22"/>
          <w:szCs w:val="22"/>
          <w:lang w:eastAsia="zh-CN"/>
        </w:rPr>
        <w:t>℃</w:t>
      </w:r>
      <w:r>
        <w:rPr>
          <w:rFonts w:eastAsia="宋体" w:cs="Arial"/>
          <w:sz w:val="22"/>
          <w:szCs w:val="22"/>
          <w:lang w:eastAsia="zh-CN"/>
        </w:rPr>
        <w:t xml:space="preserve"> &amp; stable in hot operating temp</w:t>
      </w:r>
    </w:p>
    <w:p>
      <w:pPr>
        <w:rPr>
          <w:rFonts w:eastAsia="宋体" w:cs="Arial"/>
          <w:szCs w:val="24"/>
          <w:lang w:eastAsia="zh-CN"/>
        </w:rPr>
      </w:pPr>
      <w:r>
        <w:rPr>
          <w:rFonts w:eastAsia="宋体" w:cs="Arial"/>
          <w:szCs w:val="24"/>
          <w:lang w:eastAsia="zh-CN"/>
        </w:rPr>
        <w:tab/>
      </w:r>
      <w:r>
        <w:rPr>
          <w:rFonts w:eastAsia="宋体" w:cs="Arial"/>
          <w:szCs w:val="24"/>
          <w:u w:val="single"/>
          <w:lang w:eastAsia="zh-CN"/>
        </w:rPr>
        <w:t>Cold Start</w:t>
      </w:r>
      <w:r>
        <w:rPr>
          <w:rFonts w:eastAsia="宋体" w:cs="Arial"/>
          <w:szCs w:val="24"/>
          <w:lang w:eastAsia="zh-CN"/>
        </w:rPr>
        <w:t xml:space="preserve">: </w:t>
      </w:r>
      <w:r>
        <w:rPr>
          <w:rFonts w:eastAsia="宋体" w:cs="Arial"/>
          <w:sz w:val="22"/>
          <w:szCs w:val="22"/>
          <w:lang w:eastAsia="zh-CN"/>
        </w:rPr>
        <w:t>Test duration (5 minutes), after 10 minute stabilization at 10</w:t>
      </w:r>
      <w:r>
        <w:rPr>
          <w:rFonts w:hAnsi="宋体" w:eastAsia="宋体" w:cs="Arial"/>
          <w:sz w:val="22"/>
          <w:szCs w:val="22"/>
          <w:lang w:eastAsia="zh-CN"/>
        </w:rPr>
        <w:t>℃</w:t>
      </w:r>
    </w:p>
    <w:p>
      <w:pPr>
        <w:rPr>
          <w:rFonts w:cs="Arial"/>
          <w:szCs w:val="24"/>
        </w:rPr>
      </w:pPr>
      <w:r>
        <w:rPr>
          <w:rFonts w:eastAsia="宋体" w:cs="Arial"/>
          <w:szCs w:val="24"/>
          <w:lang w:eastAsia="zh-CN"/>
        </w:rPr>
        <w:tab/>
      </w:r>
      <w:r>
        <w:rPr>
          <w:rFonts w:cs="Arial"/>
          <w:szCs w:val="24"/>
          <w:u w:val="single"/>
        </w:rPr>
        <w:t>Failure percentage in Thermal Shock</w:t>
      </w:r>
      <w:r>
        <w:rPr>
          <w:rFonts w:cs="Arial"/>
          <w:szCs w:val="24"/>
        </w:rPr>
        <w:t xml:space="preserve">: </w:t>
      </w:r>
      <w:r>
        <w:rPr>
          <w:rFonts w:cs="Arial"/>
          <w:sz w:val="22"/>
          <w:szCs w:val="22"/>
        </w:rPr>
        <w:t>number of failure during Thermal Shock/testing times during Thermal shock</w:t>
      </w:r>
    </w:p>
    <w:p>
      <w:pPr>
        <w:numPr>
          <w:ilvl w:val="0"/>
          <w:numId w:val="11"/>
        </w:numPr>
        <w:rPr>
          <w:rFonts w:eastAsia="宋体" w:cs="Arial"/>
          <w:lang w:eastAsia="zh-CN"/>
        </w:rPr>
      </w:pPr>
      <w:r>
        <w:rPr>
          <w:rFonts w:eastAsia="宋体" w:cs="Arial"/>
          <w:lang w:eastAsia="zh-CN"/>
        </w:rPr>
        <w:t>Minor issue found, if 0% ≤Failure percentage in Thermal Shock" ≤ 20%</w:t>
      </w:r>
    </w:p>
    <w:p>
      <w:pPr>
        <w:numPr>
          <w:ilvl w:val="0"/>
          <w:numId w:val="11"/>
        </w:numPr>
        <w:rPr>
          <w:rFonts w:eastAsia="宋体" w:cs="Arial"/>
          <w:lang w:eastAsia="zh-CN"/>
        </w:rPr>
      </w:pPr>
      <w:r>
        <w:rPr>
          <w:rFonts w:eastAsia="宋体" w:cs="Arial"/>
          <w:lang w:eastAsia="zh-CN"/>
        </w:rPr>
        <w:t>Issues need to be investigated, if Failure percentage in Thermal Shock ≥ 20%</w:t>
      </w:r>
    </w:p>
    <w:p>
      <w:pPr>
        <w:rPr>
          <w:rFonts w:eastAsia="宋体" w:cs="Arial"/>
          <w:sz w:val="22"/>
          <w:szCs w:val="22"/>
          <w:lang w:eastAsia="zh-CN"/>
        </w:rPr>
      </w:pPr>
      <w:r>
        <w:rPr>
          <w:rFonts w:eastAsia="宋体" w:cs="Arial"/>
          <w:szCs w:val="24"/>
          <w:lang w:eastAsia="zh-CN"/>
        </w:rPr>
        <w:tab/>
      </w:r>
      <w:r>
        <w:rPr>
          <w:rFonts w:eastAsia="宋体" w:cs="Arial"/>
          <w:szCs w:val="24"/>
          <w:u w:val="single"/>
          <w:lang w:eastAsia="zh-CN"/>
        </w:rPr>
        <w:t>Performance of Thermal Cycle</w:t>
      </w:r>
      <w:r>
        <w:rPr>
          <w:rFonts w:eastAsia="宋体" w:cs="Arial"/>
          <w:szCs w:val="24"/>
          <w:lang w:eastAsia="zh-CN"/>
        </w:rPr>
        <w:t xml:space="preserve">: </w:t>
      </w:r>
      <w:r>
        <w:rPr>
          <w:rFonts w:eastAsia="宋体" w:cs="Arial"/>
          <w:sz w:val="22"/>
          <w:szCs w:val="22"/>
          <w:lang w:eastAsia="zh-CN"/>
        </w:rPr>
        <w:t>described as "Consist" or "Decreased"</w:t>
      </w:r>
    </w:p>
    <w:p>
      <w:pPr>
        <w:rPr>
          <w:rFonts w:eastAsia="宋体" w:cs="Arial"/>
          <w:sz w:val="22"/>
          <w:szCs w:val="22"/>
          <w:lang w:eastAsia="zh-CN"/>
        </w:rPr>
      </w:pPr>
    </w:p>
    <w:p>
      <w:pPr>
        <w:rPr>
          <w:rFonts w:eastAsia="宋体" w:cs="Arial"/>
          <w:sz w:val="22"/>
          <w:szCs w:val="22"/>
          <w:lang w:eastAsia="zh-CN"/>
        </w:rPr>
      </w:pPr>
    </w:p>
    <w:p>
      <w:pPr>
        <w:rPr>
          <w:rFonts w:eastAsia="宋体" w:cs="Arial"/>
          <w:b/>
          <w:sz w:val="26"/>
          <w:szCs w:val="26"/>
          <w:lang w:eastAsia="zh-CN"/>
        </w:rPr>
      </w:pPr>
      <w:r>
        <w:rPr>
          <w:rFonts w:hint="eastAsia" w:eastAsia="宋体" w:cs="Arial"/>
          <w:b/>
          <w:sz w:val="26"/>
          <w:szCs w:val="26"/>
          <w:lang w:eastAsia="zh-CN"/>
        </w:rPr>
        <w:t xml:space="preserve">2. </w:t>
      </w:r>
      <w:r>
        <w:rPr>
          <w:rFonts w:eastAsia="宋体" w:cs="Arial"/>
          <w:b/>
          <w:sz w:val="26"/>
          <w:szCs w:val="26"/>
          <w:lang w:eastAsia="zh-CN"/>
        </w:rPr>
        <w:t>Standards for EORT results</w:t>
      </w:r>
    </w:p>
    <w:p>
      <w:pPr>
        <w:rPr>
          <w:rFonts w:eastAsia="宋体" w:cs="Arial"/>
          <w:szCs w:val="24"/>
          <w:lang w:eastAsia="zh-CN"/>
        </w:rPr>
      </w:pPr>
    </w:p>
    <w:p>
      <w:pPr>
        <w:rPr>
          <w:rFonts w:eastAsia="宋体" w:cs="Arial"/>
          <w:szCs w:val="24"/>
          <w:u w:val="single"/>
          <w:lang w:eastAsia="zh-CN"/>
        </w:rPr>
      </w:pPr>
      <w:r>
        <w:rPr>
          <w:rFonts w:eastAsia="宋体" w:cs="Arial"/>
          <w:szCs w:val="24"/>
          <w:lang w:eastAsia="zh-CN"/>
        </w:rPr>
        <w:tab/>
      </w:r>
      <w:r>
        <w:rPr>
          <w:rFonts w:eastAsia="宋体" w:cs="Arial"/>
          <w:szCs w:val="24"/>
          <w:lang w:eastAsia="zh-CN"/>
        </w:rPr>
        <w:t xml:space="preserve">a. </w:t>
      </w:r>
      <w:r>
        <w:rPr>
          <w:rFonts w:eastAsia="宋体" w:cs="Arial"/>
          <w:szCs w:val="24"/>
          <w:u w:val="single"/>
          <w:lang w:eastAsia="zh-CN"/>
        </w:rPr>
        <w:t>For Switch Product</w:t>
      </w:r>
    </w:p>
    <w:p>
      <w:pPr>
        <w:rPr>
          <w:rFonts w:eastAsia="宋体" w:cs="Arial"/>
          <w:szCs w:val="24"/>
          <w:u w:val="single"/>
          <w:lang w:eastAsia="zh-CN"/>
        </w:rPr>
      </w:pPr>
    </w:p>
    <w:p>
      <w:pPr>
        <w:numPr>
          <w:ilvl w:val="0"/>
          <w:numId w:val="12"/>
        </w:numPr>
        <w:rPr>
          <w:rFonts w:eastAsia="宋体" w:cs="Arial"/>
          <w:sz w:val="22"/>
          <w:szCs w:val="22"/>
          <w:lang w:eastAsia="zh-CN"/>
        </w:rPr>
      </w:pPr>
      <w:r>
        <w:rPr>
          <w:rFonts w:eastAsia="宋体" w:cs="Arial"/>
          <w:sz w:val="22"/>
          <w:szCs w:val="22"/>
          <w:lang w:eastAsia="zh-CN"/>
        </w:rPr>
        <w:t>No Major Issue Found, if</w:t>
      </w:r>
    </w:p>
    <w:p>
      <w:pPr>
        <w:numPr>
          <w:ilvl w:val="1"/>
          <w:numId w:val="12"/>
        </w:numPr>
        <w:rPr>
          <w:rFonts w:eastAsia="宋体" w:cs="Arial"/>
          <w:lang w:eastAsia="zh-CN"/>
        </w:rPr>
      </w:pPr>
      <w:r>
        <w:rPr>
          <w:rFonts w:eastAsia="宋体" w:cs="Arial"/>
          <w:lang w:eastAsia="zh-CN"/>
        </w:rPr>
        <w:t>There is NO "CRC" error, and</w:t>
      </w:r>
    </w:p>
    <w:p>
      <w:pPr>
        <w:numPr>
          <w:ilvl w:val="1"/>
          <w:numId w:val="12"/>
        </w:numPr>
        <w:rPr>
          <w:rFonts w:eastAsia="宋体" w:cs="Arial"/>
          <w:lang w:eastAsia="zh-CN"/>
        </w:rPr>
      </w:pPr>
      <w:r>
        <w:rPr>
          <w:rFonts w:eastAsia="宋体" w:cs="Arial"/>
          <w:lang w:eastAsia="zh-CN"/>
        </w:rPr>
        <w:t>The packet loss/gain is less than 1%, and</w:t>
      </w:r>
    </w:p>
    <w:p>
      <w:pPr>
        <w:numPr>
          <w:ilvl w:val="1"/>
          <w:numId w:val="12"/>
        </w:numPr>
        <w:rPr>
          <w:rFonts w:eastAsia="宋体" w:cs="Arial"/>
          <w:lang w:eastAsia="zh-CN"/>
        </w:rPr>
      </w:pPr>
      <w:r>
        <w:rPr>
          <w:rFonts w:eastAsia="宋体" w:cs="Arial"/>
          <w:lang w:eastAsia="zh-CN"/>
        </w:rPr>
        <w:t>There is NO continuously abnormal symptom (≤5 times), such as Link failure, Alignment, oversize, undersize, etc</w:t>
      </w:r>
    </w:p>
    <w:p>
      <w:pPr>
        <w:rPr>
          <w:rFonts w:eastAsia="宋体" w:cs="Arial"/>
          <w:lang w:eastAsia="zh-CN"/>
        </w:rPr>
      </w:pPr>
    </w:p>
    <w:p>
      <w:pPr>
        <w:numPr>
          <w:ilvl w:val="0"/>
          <w:numId w:val="12"/>
        </w:numPr>
        <w:rPr>
          <w:rFonts w:eastAsia="宋体" w:cs="Arial"/>
          <w:sz w:val="22"/>
          <w:szCs w:val="22"/>
          <w:lang w:eastAsia="zh-CN"/>
        </w:rPr>
      </w:pPr>
      <w:r>
        <w:rPr>
          <w:rFonts w:eastAsia="宋体" w:cs="Arial"/>
          <w:sz w:val="22"/>
          <w:szCs w:val="22"/>
          <w:lang w:eastAsia="zh-CN"/>
        </w:rPr>
        <w:t>Minor issue found, if</w:t>
      </w:r>
    </w:p>
    <w:p>
      <w:pPr>
        <w:numPr>
          <w:ilvl w:val="0"/>
          <w:numId w:val="13"/>
        </w:numPr>
        <w:rPr>
          <w:rFonts w:eastAsia="宋体" w:cs="Arial"/>
          <w:lang w:eastAsia="zh-CN"/>
        </w:rPr>
      </w:pPr>
      <w:r>
        <w:rPr>
          <w:rFonts w:eastAsia="宋体" w:cs="Arial"/>
          <w:lang w:eastAsia="zh-CN"/>
        </w:rPr>
        <w:t>There is ≤ 10 CRC errors, or</w:t>
      </w:r>
    </w:p>
    <w:p>
      <w:pPr>
        <w:numPr>
          <w:ilvl w:val="0"/>
          <w:numId w:val="13"/>
        </w:numPr>
        <w:rPr>
          <w:rFonts w:eastAsia="宋体" w:cs="Arial"/>
          <w:lang w:eastAsia="zh-CN"/>
        </w:rPr>
      </w:pPr>
      <w:r>
        <w:rPr>
          <w:rFonts w:eastAsia="宋体" w:cs="Arial"/>
          <w:lang w:eastAsia="zh-CN"/>
        </w:rPr>
        <w:t>The packet loss/gain is  1% ≤ Packet loss ≤5 packet, or</w:t>
      </w:r>
    </w:p>
    <w:p>
      <w:pPr>
        <w:numPr>
          <w:ilvl w:val="0"/>
          <w:numId w:val="13"/>
        </w:numPr>
        <w:rPr>
          <w:rFonts w:eastAsia="宋体" w:cs="Arial"/>
          <w:lang w:eastAsia="zh-CN"/>
        </w:rPr>
      </w:pPr>
      <w:r>
        <w:rPr>
          <w:rFonts w:eastAsia="宋体" w:cs="Arial"/>
          <w:lang w:eastAsia="zh-CN"/>
        </w:rPr>
        <w:t>There is Continuous abnormal symptom, 5 times ≤ continuous abnormal ≤ 15 times</w:t>
      </w:r>
    </w:p>
    <w:p>
      <w:pPr>
        <w:rPr>
          <w:rFonts w:eastAsia="宋体" w:cs="Arial"/>
          <w:lang w:eastAsia="zh-CN"/>
        </w:rPr>
      </w:pPr>
    </w:p>
    <w:p>
      <w:pPr>
        <w:numPr>
          <w:ilvl w:val="0"/>
          <w:numId w:val="14"/>
        </w:numPr>
        <w:tabs>
          <w:tab w:val="left" w:pos="1843"/>
          <w:tab w:val="clear" w:pos="2280"/>
        </w:tabs>
        <w:ind w:hanging="862"/>
        <w:rPr>
          <w:rFonts w:eastAsia="宋体" w:cs="Arial"/>
          <w:sz w:val="22"/>
          <w:szCs w:val="22"/>
          <w:lang w:eastAsia="zh-CN"/>
        </w:rPr>
      </w:pPr>
      <w:r>
        <w:rPr>
          <w:rFonts w:eastAsia="宋体" w:cs="Arial"/>
          <w:sz w:val="22"/>
          <w:szCs w:val="22"/>
          <w:lang w:eastAsia="zh-CN"/>
        </w:rPr>
        <w:t>Issues need to be investigated</w:t>
      </w:r>
    </w:p>
    <w:p>
      <w:pPr>
        <w:numPr>
          <w:ilvl w:val="0"/>
          <w:numId w:val="15"/>
        </w:numPr>
        <w:rPr>
          <w:rFonts w:eastAsia="宋体" w:cs="Arial"/>
          <w:lang w:eastAsia="zh-CN"/>
        </w:rPr>
      </w:pPr>
      <w:r>
        <w:rPr>
          <w:rFonts w:eastAsia="宋体" w:cs="Arial"/>
          <w:lang w:eastAsia="zh-CN"/>
        </w:rPr>
        <w:t>There is more than 10 CRC error, or</w:t>
      </w:r>
    </w:p>
    <w:p>
      <w:pPr>
        <w:numPr>
          <w:ilvl w:val="0"/>
          <w:numId w:val="15"/>
        </w:numPr>
        <w:rPr>
          <w:rFonts w:eastAsia="宋体" w:cs="Arial"/>
          <w:lang w:eastAsia="zh-CN"/>
        </w:rPr>
      </w:pPr>
      <w:r>
        <w:rPr>
          <w:rFonts w:eastAsia="宋体" w:cs="Arial"/>
          <w:lang w:eastAsia="zh-CN"/>
        </w:rPr>
        <w:t>The packet loss/gain is  5% ≤ Packet loss, or</w:t>
      </w:r>
    </w:p>
    <w:p>
      <w:pPr>
        <w:numPr>
          <w:ilvl w:val="0"/>
          <w:numId w:val="15"/>
        </w:numPr>
        <w:rPr>
          <w:rFonts w:eastAsia="宋体" w:cs="Arial"/>
          <w:lang w:eastAsia="zh-CN"/>
        </w:rPr>
      </w:pPr>
      <w:r>
        <w:rPr>
          <w:rFonts w:eastAsia="宋体" w:cs="Arial"/>
          <w:lang w:eastAsia="zh-CN"/>
        </w:rPr>
        <w:t>There is Continuous abnormal symptom, 15 times ≤ continuous abnormal</w:t>
      </w:r>
    </w:p>
    <w:p>
      <w:pPr>
        <w:rPr>
          <w:rFonts w:eastAsia="宋体" w:cs="Arial"/>
          <w:lang w:eastAsia="zh-CN"/>
        </w:rPr>
      </w:pPr>
    </w:p>
    <w:p>
      <w:pPr>
        <w:rPr>
          <w:rFonts w:eastAsia="宋体" w:cs="Arial"/>
          <w:lang w:eastAsia="zh-CN"/>
        </w:rPr>
      </w:pPr>
    </w:p>
    <w:p>
      <w:pPr>
        <w:ind w:left="360" w:firstLine="360"/>
        <w:rPr>
          <w:rFonts w:eastAsia="宋体" w:cs="Arial"/>
          <w:szCs w:val="24"/>
          <w:u w:val="single"/>
          <w:lang w:eastAsia="zh-CN"/>
        </w:rPr>
      </w:pPr>
      <w:r>
        <w:rPr>
          <w:rFonts w:eastAsia="宋体" w:cs="Arial"/>
          <w:szCs w:val="24"/>
          <w:lang w:eastAsia="zh-CN"/>
        </w:rPr>
        <w:t xml:space="preserve">b. </w:t>
      </w:r>
      <w:r>
        <w:rPr>
          <w:rFonts w:eastAsia="宋体" w:cs="Arial"/>
          <w:szCs w:val="24"/>
          <w:u w:val="single"/>
          <w:lang w:eastAsia="zh-CN"/>
        </w:rPr>
        <w:t>For Wireless Product</w:t>
      </w:r>
    </w:p>
    <w:p>
      <w:pPr>
        <w:rPr>
          <w:rFonts w:eastAsia="宋体" w:cs="Arial"/>
          <w:szCs w:val="24"/>
          <w:u w:val="single"/>
          <w:lang w:eastAsia="zh-CN"/>
        </w:rPr>
      </w:pPr>
    </w:p>
    <w:p>
      <w:pPr>
        <w:numPr>
          <w:ilvl w:val="1"/>
          <w:numId w:val="16"/>
        </w:numPr>
        <w:rPr>
          <w:rFonts w:eastAsia="宋体" w:cs="Arial"/>
          <w:sz w:val="22"/>
          <w:szCs w:val="22"/>
          <w:lang w:eastAsia="zh-CN"/>
        </w:rPr>
      </w:pPr>
      <w:r>
        <w:rPr>
          <w:rFonts w:eastAsia="宋体" w:cs="Arial"/>
          <w:sz w:val="22"/>
          <w:szCs w:val="22"/>
          <w:lang w:eastAsia="zh-CN"/>
        </w:rPr>
        <w:t>No major issue found, if</w:t>
      </w:r>
    </w:p>
    <w:p>
      <w:pPr>
        <w:numPr>
          <w:ilvl w:val="2"/>
          <w:numId w:val="16"/>
        </w:numPr>
        <w:jc w:val="both"/>
        <w:rPr>
          <w:rFonts w:eastAsia="宋体" w:cs="Arial"/>
          <w:sz w:val="18"/>
          <w:szCs w:val="18"/>
          <w:u w:val="single"/>
          <w:lang w:eastAsia="zh-CN"/>
        </w:rPr>
      </w:pPr>
      <w:r>
        <w:rPr>
          <w:rFonts w:eastAsia="宋体" w:cs="Arial"/>
          <w:sz w:val="18"/>
          <w:szCs w:val="18"/>
          <w:u w:val="single"/>
          <w:lang w:eastAsia="zh-CN"/>
        </w:rPr>
        <w:t xml:space="preserve">11b autorate:   Average TCP throughput </w:t>
      </w:r>
      <w:r>
        <w:rPr>
          <w:rFonts w:hint="eastAsia" w:eastAsia="宋体" w:cs="Arial"/>
          <w:sz w:val="18"/>
          <w:szCs w:val="18"/>
          <w:u w:val="single"/>
          <w:lang w:eastAsia="zh-CN"/>
        </w:rPr>
        <w:t>≥</w:t>
      </w:r>
      <w:r>
        <w:rPr>
          <w:rFonts w:eastAsia="宋体" w:cs="Arial"/>
          <w:sz w:val="18"/>
          <w:szCs w:val="18"/>
          <w:u w:val="single"/>
          <w:lang w:eastAsia="zh-CN"/>
        </w:rPr>
        <w:t xml:space="preserve"> 3.5 Mpbs; and Failure rate (% of throughput less than 3 Mpbs) </w:t>
      </w:r>
      <w:r>
        <w:rPr>
          <w:rFonts w:hint="eastAsia" w:eastAsia="宋体" w:cs="Arial"/>
          <w:sz w:val="18"/>
          <w:szCs w:val="18"/>
          <w:u w:val="single"/>
          <w:lang w:eastAsia="zh-CN"/>
        </w:rPr>
        <w:t>≤</w:t>
      </w:r>
      <w:r>
        <w:rPr>
          <w:rFonts w:eastAsia="宋体" w:cs="Arial"/>
          <w:sz w:val="18"/>
          <w:szCs w:val="18"/>
          <w:u w:val="single"/>
          <w:lang w:eastAsia="zh-CN"/>
        </w:rPr>
        <w:t>0.3%</w:t>
      </w:r>
    </w:p>
    <w:p>
      <w:pPr>
        <w:numPr>
          <w:ilvl w:val="2"/>
          <w:numId w:val="16"/>
        </w:numPr>
        <w:jc w:val="both"/>
        <w:rPr>
          <w:rFonts w:eastAsia="宋体" w:cs="Arial"/>
          <w:sz w:val="18"/>
          <w:szCs w:val="18"/>
          <w:lang w:eastAsia="zh-CN"/>
        </w:rPr>
      </w:pPr>
      <w:r>
        <w:rPr>
          <w:rFonts w:eastAsia="宋体" w:cs="Arial"/>
          <w:sz w:val="18"/>
          <w:szCs w:val="18"/>
          <w:lang w:eastAsia="zh-CN"/>
        </w:rPr>
        <w:t xml:space="preserve">11g autorate:   Average TCP throughput </w:t>
      </w:r>
      <w:r>
        <w:rPr>
          <w:rFonts w:hint="eastAsia" w:eastAsia="宋体" w:cs="Arial"/>
          <w:sz w:val="18"/>
          <w:szCs w:val="18"/>
          <w:lang w:eastAsia="zh-CN"/>
        </w:rPr>
        <w:t>≥</w:t>
      </w:r>
      <w:r>
        <w:rPr>
          <w:rFonts w:eastAsia="宋体" w:cs="Arial"/>
          <w:sz w:val="18"/>
          <w:szCs w:val="18"/>
          <w:lang w:eastAsia="zh-CN"/>
        </w:rPr>
        <w:t xml:space="preserve"> 18 Mpbs; and Failure rate (% of throughput less than 15 Mpbs) </w:t>
      </w:r>
      <w:r>
        <w:rPr>
          <w:rFonts w:hint="eastAsia" w:eastAsia="宋体" w:cs="Arial"/>
          <w:sz w:val="18"/>
          <w:szCs w:val="18"/>
          <w:lang w:eastAsia="zh-CN"/>
        </w:rPr>
        <w:t>≤</w:t>
      </w:r>
      <w:r>
        <w:rPr>
          <w:rFonts w:eastAsia="宋体" w:cs="Arial"/>
          <w:sz w:val="18"/>
          <w:szCs w:val="18"/>
          <w:lang w:eastAsia="zh-CN"/>
        </w:rPr>
        <w:t>0.3%</w:t>
      </w:r>
    </w:p>
    <w:p>
      <w:pPr>
        <w:numPr>
          <w:ilvl w:val="2"/>
          <w:numId w:val="16"/>
        </w:numPr>
        <w:ind w:right="-1627" w:rightChars="-678"/>
        <w:jc w:val="both"/>
        <w:rPr>
          <w:rFonts w:eastAsia="宋体" w:cs="Arial"/>
          <w:sz w:val="18"/>
          <w:szCs w:val="18"/>
          <w:lang w:eastAsia="zh-CN"/>
        </w:rPr>
      </w:pPr>
      <w:r>
        <w:rPr>
          <w:rFonts w:eastAsia="宋体" w:cs="Arial"/>
          <w:sz w:val="18"/>
          <w:szCs w:val="18"/>
          <w:lang w:eastAsia="zh-CN"/>
        </w:rPr>
        <w:t xml:space="preserve">11 SuperG, Pre-N, etc no 11N:   Average TCP throughput </w:t>
      </w:r>
      <w:r>
        <w:rPr>
          <w:rFonts w:hint="eastAsia" w:eastAsia="宋体" w:cs="Arial"/>
          <w:sz w:val="18"/>
          <w:szCs w:val="18"/>
          <w:lang w:eastAsia="zh-CN"/>
        </w:rPr>
        <w:t>≥</w:t>
      </w:r>
      <w:r>
        <w:rPr>
          <w:rFonts w:eastAsia="宋体" w:cs="Arial"/>
          <w:sz w:val="18"/>
          <w:szCs w:val="18"/>
          <w:lang w:eastAsia="zh-CN"/>
        </w:rPr>
        <w:t xml:space="preserve"> 30 Mpbs; </w:t>
      </w:r>
    </w:p>
    <w:p>
      <w:pPr>
        <w:ind w:left="2400" w:right="-1627" w:rightChars="-678"/>
        <w:jc w:val="both"/>
        <w:rPr>
          <w:rFonts w:eastAsia="宋体" w:cs="Arial"/>
          <w:sz w:val="18"/>
          <w:szCs w:val="18"/>
          <w:lang w:eastAsia="zh-CN"/>
        </w:rPr>
      </w:pPr>
      <w:r>
        <w:rPr>
          <w:rFonts w:eastAsia="宋体" w:cs="Arial"/>
          <w:sz w:val="18"/>
          <w:szCs w:val="18"/>
          <w:lang w:eastAsia="zh-CN"/>
        </w:rPr>
        <w:t>and Failure rate (% of throughput less</w:t>
      </w:r>
      <w:r>
        <w:rPr>
          <w:rFonts w:hint="eastAsia" w:eastAsia="宋体" w:cs="Arial"/>
          <w:sz w:val="18"/>
          <w:szCs w:val="18"/>
          <w:lang w:eastAsia="zh-CN"/>
        </w:rPr>
        <w:t xml:space="preserve"> </w:t>
      </w:r>
      <w:r>
        <w:rPr>
          <w:rFonts w:eastAsia="宋体" w:cs="Arial"/>
          <w:sz w:val="18"/>
          <w:szCs w:val="18"/>
          <w:lang w:eastAsia="zh-CN"/>
        </w:rPr>
        <w:t xml:space="preserve">than 26 Mpbs) </w:t>
      </w:r>
      <w:r>
        <w:rPr>
          <w:rFonts w:hint="eastAsia" w:eastAsia="宋体" w:cs="Arial"/>
          <w:sz w:val="18"/>
          <w:szCs w:val="18"/>
          <w:lang w:eastAsia="zh-CN"/>
        </w:rPr>
        <w:t>≤</w:t>
      </w:r>
      <w:r>
        <w:rPr>
          <w:rFonts w:eastAsia="宋体" w:cs="Arial"/>
          <w:sz w:val="18"/>
          <w:szCs w:val="18"/>
          <w:lang w:eastAsia="zh-CN"/>
        </w:rPr>
        <w:t>0.3%</w:t>
      </w:r>
    </w:p>
    <w:p>
      <w:pPr>
        <w:numPr>
          <w:ilvl w:val="2"/>
          <w:numId w:val="16"/>
        </w:numPr>
        <w:ind w:right="-1289" w:rightChars="-537"/>
        <w:jc w:val="both"/>
        <w:rPr>
          <w:rFonts w:eastAsia="宋体" w:cs="Arial"/>
          <w:sz w:val="18"/>
          <w:szCs w:val="18"/>
          <w:lang w:eastAsia="zh-CN"/>
        </w:rPr>
      </w:pPr>
      <w:r>
        <w:rPr>
          <w:rFonts w:eastAsia="宋体" w:cs="Arial"/>
          <w:sz w:val="18"/>
          <w:szCs w:val="18"/>
          <w:lang w:eastAsia="zh-CN"/>
        </w:rPr>
        <w:t xml:space="preserve">11n (HT20) atuorate:   Average TCP throughput </w:t>
      </w:r>
      <w:r>
        <w:rPr>
          <w:rFonts w:hint="eastAsia" w:eastAsia="宋体" w:cs="Arial"/>
          <w:sz w:val="18"/>
          <w:szCs w:val="18"/>
          <w:lang w:eastAsia="zh-CN"/>
        </w:rPr>
        <w:t>≥</w:t>
      </w:r>
      <w:r>
        <w:rPr>
          <w:rFonts w:eastAsia="宋体" w:cs="Arial"/>
          <w:sz w:val="18"/>
          <w:szCs w:val="18"/>
          <w:lang w:eastAsia="zh-CN"/>
        </w:rPr>
        <w:t xml:space="preserve"> 40 Mpbs; </w:t>
      </w:r>
    </w:p>
    <w:p>
      <w:pPr>
        <w:ind w:left="2400" w:right="-1289" w:rightChars="-537"/>
        <w:jc w:val="both"/>
        <w:rPr>
          <w:rFonts w:eastAsia="宋体" w:cs="Arial"/>
          <w:sz w:val="18"/>
          <w:szCs w:val="18"/>
          <w:lang w:eastAsia="zh-CN"/>
        </w:rPr>
      </w:pPr>
      <w:r>
        <w:rPr>
          <w:rFonts w:eastAsia="宋体" w:cs="Arial"/>
          <w:sz w:val="18"/>
          <w:szCs w:val="18"/>
          <w:lang w:eastAsia="zh-CN"/>
        </w:rPr>
        <w:t>and Failure rate (% of throughput less than</w:t>
      </w:r>
      <w:r>
        <w:rPr>
          <w:rFonts w:hint="eastAsia" w:eastAsia="宋体" w:cs="Arial"/>
          <w:sz w:val="18"/>
          <w:szCs w:val="18"/>
          <w:lang w:eastAsia="zh-CN"/>
        </w:rPr>
        <w:t xml:space="preserve"> </w:t>
      </w:r>
      <w:r>
        <w:rPr>
          <w:rFonts w:eastAsia="宋体" w:cs="Arial"/>
          <w:sz w:val="18"/>
          <w:szCs w:val="18"/>
          <w:lang w:eastAsia="zh-CN"/>
        </w:rPr>
        <w:t xml:space="preserve">35 Mpbs) </w:t>
      </w:r>
      <w:r>
        <w:rPr>
          <w:rFonts w:hint="eastAsia" w:eastAsia="宋体" w:cs="Arial"/>
          <w:sz w:val="18"/>
          <w:szCs w:val="18"/>
          <w:lang w:eastAsia="zh-CN"/>
        </w:rPr>
        <w:t>≤</w:t>
      </w:r>
      <w:r>
        <w:rPr>
          <w:rFonts w:eastAsia="宋体" w:cs="Arial"/>
          <w:sz w:val="18"/>
          <w:szCs w:val="18"/>
          <w:lang w:eastAsia="zh-CN"/>
        </w:rPr>
        <w:t>0.3%</w:t>
      </w:r>
    </w:p>
    <w:p>
      <w:pPr>
        <w:numPr>
          <w:ilvl w:val="2"/>
          <w:numId w:val="16"/>
        </w:numPr>
        <w:ind w:right="-1289" w:rightChars="-537"/>
        <w:jc w:val="both"/>
        <w:rPr>
          <w:rFonts w:eastAsia="宋体" w:cs="Arial"/>
          <w:sz w:val="18"/>
          <w:szCs w:val="18"/>
          <w:lang w:eastAsia="zh-CN"/>
        </w:rPr>
      </w:pPr>
      <w:r>
        <w:rPr>
          <w:rFonts w:eastAsia="宋体" w:cs="Arial"/>
          <w:sz w:val="18"/>
          <w:szCs w:val="18"/>
          <w:lang w:eastAsia="zh-CN"/>
        </w:rPr>
        <w:t xml:space="preserve">11n (HT40) autorate:   Average TCP throughput </w:t>
      </w:r>
      <w:r>
        <w:rPr>
          <w:rFonts w:hint="eastAsia" w:eastAsia="宋体" w:cs="Arial"/>
          <w:sz w:val="18"/>
          <w:szCs w:val="18"/>
          <w:lang w:eastAsia="zh-CN"/>
        </w:rPr>
        <w:t>≥</w:t>
      </w:r>
      <w:r>
        <w:rPr>
          <w:rFonts w:eastAsia="宋体" w:cs="Arial"/>
          <w:sz w:val="18"/>
          <w:szCs w:val="18"/>
          <w:lang w:eastAsia="zh-CN"/>
        </w:rPr>
        <w:t xml:space="preserve"> 70 Mpbs; </w:t>
      </w:r>
    </w:p>
    <w:p>
      <w:pPr>
        <w:ind w:left="2400" w:right="-1289" w:rightChars="-537"/>
        <w:jc w:val="both"/>
        <w:rPr>
          <w:rFonts w:eastAsia="宋体" w:cs="Arial"/>
          <w:sz w:val="18"/>
          <w:szCs w:val="18"/>
          <w:lang w:eastAsia="zh-CN"/>
        </w:rPr>
      </w:pPr>
      <w:r>
        <w:rPr>
          <w:rFonts w:eastAsia="宋体" w:cs="Arial"/>
          <w:sz w:val="18"/>
          <w:szCs w:val="18"/>
          <w:lang w:eastAsia="zh-CN"/>
        </w:rPr>
        <w:t>and Failure rate (% of throughput less than</w:t>
      </w:r>
      <w:r>
        <w:rPr>
          <w:rFonts w:hint="eastAsia" w:eastAsia="宋体" w:cs="Arial"/>
          <w:sz w:val="18"/>
          <w:szCs w:val="18"/>
          <w:lang w:eastAsia="zh-CN"/>
        </w:rPr>
        <w:t xml:space="preserve"> </w:t>
      </w:r>
      <w:r>
        <w:rPr>
          <w:rFonts w:eastAsia="宋体" w:cs="Arial"/>
          <w:sz w:val="18"/>
          <w:szCs w:val="18"/>
          <w:lang w:eastAsia="zh-CN"/>
        </w:rPr>
        <w:t xml:space="preserve">60 Mpbs) </w:t>
      </w:r>
      <w:r>
        <w:rPr>
          <w:rFonts w:hint="eastAsia" w:eastAsia="宋体" w:cs="Arial"/>
          <w:sz w:val="18"/>
          <w:szCs w:val="18"/>
          <w:lang w:eastAsia="zh-CN"/>
        </w:rPr>
        <w:t>≤</w:t>
      </w:r>
      <w:r>
        <w:rPr>
          <w:rFonts w:eastAsia="宋体" w:cs="Arial"/>
          <w:sz w:val="18"/>
          <w:szCs w:val="18"/>
          <w:lang w:eastAsia="zh-CN"/>
        </w:rPr>
        <w:t>0.3%</w:t>
      </w:r>
    </w:p>
    <w:p>
      <w:pPr>
        <w:rPr>
          <w:rFonts w:eastAsia="宋体" w:cs="Arial"/>
          <w:lang w:eastAsia="zh-CN"/>
        </w:rPr>
      </w:pPr>
    </w:p>
    <w:p>
      <w:pPr>
        <w:numPr>
          <w:ilvl w:val="1"/>
          <w:numId w:val="16"/>
        </w:numPr>
        <w:rPr>
          <w:rFonts w:eastAsia="宋体" w:cs="Arial"/>
          <w:sz w:val="22"/>
          <w:szCs w:val="22"/>
          <w:lang w:eastAsia="zh-CN"/>
        </w:rPr>
      </w:pPr>
      <w:r>
        <w:rPr>
          <w:rFonts w:eastAsia="宋体" w:cs="Arial"/>
          <w:sz w:val="22"/>
          <w:szCs w:val="22"/>
          <w:lang w:eastAsia="zh-CN"/>
        </w:rPr>
        <w:t>Minor issue found (non-stable, wobble), if</w:t>
      </w:r>
    </w:p>
    <w:p>
      <w:pPr>
        <w:numPr>
          <w:ilvl w:val="0"/>
          <w:numId w:val="17"/>
        </w:numPr>
        <w:ind w:right="-1289" w:rightChars="-537"/>
        <w:rPr>
          <w:rFonts w:eastAsia="宋体" w:cs="Arial"/>
          <w:sz w:val="18"/>
          <w:szCs w:val="18"/>
          <w:lang w:eastAsia="zh-CN"/>
        </w:rPr>
      </w:pPr>
      <w:r>
        <w:rPr>
          <w:rFonts w:eastAsia="宋体" w:cs="Arial"/>
          <w:sz w:val="18"/>
          <w:szCs w:val="18"/>
          <w:lang w:eastAsia="zh-CN"/>
        </w:rPr>
        <w:t xml:space="preserve">11b autorate:   3.5Mpbs &gt; Average TCP throughput </w:t>
      </w:r>
      <w:r>
        <w:rPr>
          <w:rFonts w:hint="eastAsia" w:eastAsia="宋体" w:cs="Arial"/>
          <w:sz w:val="18"/>
          <w:szCs w:val="18"/>
          <w:lang w:eastAsia="zh-CN"/>
        </w:rPr>
        <w:t>≥</w:t>
      </w:r>
      <w:r>
        <w:rPr>
          <w:rFonts w:eastAsia="宋体" w:cs="Arial"/>
          <w:sz w:val="18"/>
          <w:szCs w:val="18"/>
          <w:lang w:eastAsia="zh-CN"/>
        </w:rPr>
        <w:t xml:space="preserve"> 3 Mpbs; </w:t>
      </w:r>
    </w:p>
    <w:p>
      <w:pPr>
        <w:ind w:left="2340" w:right="-1289" w:rightChars="-537"/>
        <w:rPr>
          <w:rFonts w:eastAsia="宋体" w:cs="Arial"/>
          <w:sz w:val="18"/>
          <w:szCs w:val="18"/>
          <w:lang w:eastAsia="zh-CN"/>
        </w:rPr>
      </w:pPr>
      <w:r>
        <w:rPr>
          <w:rFonts w:eastAsia="宋体" w:cs="Arial"/>
          <w:sz w:val="18"/>
          <w:szCs w:val="18"/>
          <w:lang w:eastAsia="zh-CN"/>
        </w:rPr>
        <w:t xml:space="preserve">and 3% </w:t>
      </w:r>
      <w:r>
        <w:rPr>
          <w:rFonts w:hint="eastAsia" w:eastAsia="宋体" w:cs="Arial"/>
          <w:sz w:val="18"/>
          <w:szCs w:val="18"/>
          <w:lang w:eastAsia="zh-CN"/>
        </w:rPr>
        <w:t>≥</w:t>
      </w:r>
      <w:r>
        <w:rPr>
          <w:rFonts w:eastAsia="宋体" w:cs="Arial"/>
          <w:sz w:val="18"/>
          <w:szCs w:val="18"/>
          <w:lang w:eastAsia="zh-CN"/>
        </w:rPr>
        <w:t xml:space="preserve"> Failure rate (% of throughput less</w:t>
      </w:r>
      <w:r>
        <w:rPr>
          <w:rFonts w:hint="eastAsia" w:eastAsia="宋体" w:cs="Arial"/>
          <w:sz w:val="18"/>
          <w:szCs w:val="18"/>
          <w:lang w:eastAsia="zh-CN"/>
        </w:rPr>
        <w:t xml:space="preserve"> </w:t>
      </w:r>
      <w:r>
        <w:rPr>
          <w:rFonts w:eastAsia="宋体" w:cs="Arial"/>
          <w:sz w:val="18"/>
          <w:szCs w:val="18"/>
          <w:lang w:eastAsia="zh-CN"/>
        </w:rPr>
        <w:t>than 3 Mpbs) &gt;0.3%</w:t>
      </w:r>
    </w:p>
    <w:p>
      <w:pPr>
        <w:numPr>
          <w:ilvl w:val="0"/>
          <w:numId w:val="17"/>
        </w:numPr>
        <w:ind w:right="-1289" w:rightChars="-537"/>
        <w:rPr>
          <w:rFonts w:eastAsia="宋体" w:cs="Arial"/>
          <w:sz w:val="18"/>
          <w:szCs w:val="18"/>
          <w:lang w:eastAsia="zh-CN"/>
        </w:rPr>
      </w:pPr>
      <w:r>
        <w:rPr>
          <w:rFonts w:eastAsia="宋体" w:cs="Arial"/>
          <w:sz w:val="18"/>
          <w:szCs w:val="18"/>
          <w:lang w:eastAsia="zh-CN"/>
        </w:rPr>
        <w:t xml:space="preserve">11g autorate:   18Mpbs &gt; Average TCP throughput </w:t>
      </w:r>
      <w:r>
        <w:rPr>
          <w:rFonts w:hint="eastAsia" w:eastAsia="宋体" w:cs="Arial"/>
          <w:sz w:val="18"/>
          <w:szCs w:val="18"/>
          <w:lang w:eastAsia="zh-CN"/>
        </w:rPr>
        <w:t>≥</w:t>
      </w:r>
      <w:r>
        <w:rPr>
          <w:rFonts w:eastAsia="宋体" w:cs="Arial"/>
          <w:sz w:val="18"/>
          <w:szCs w:val="18"/>
          <w:lang w:eastAsia="zh-CN"/>
        </w:rPr>
        <w:t xml:space="preserve"> 15 Mpbs; </w:t>
      </w:r>
    </w:p>
    <w:p>
      <w:pPr>
        <w:ind w:left="2340" w:right="-1289" w:rightChars="-537"/>
        <w:rPr>
          <w:rFonts w:eastAsia="宋体" w:cs="Arial"/>
          <w:sz w:val="18"/>
          <w:szCs w:val="18"/>
          <w:lang w:eastAsia="zh-CN"/>
        </w:rPr>
      </w:pPr>
      <w:r>
        <w:rPr>
          <w:rFonts w:eastAsia="宋体" w:cs="Arial"/>
          <w:sz w:val="18"/>
          <w:szCs w:val="18"/>
          <w:lang w:eastAsia="zh-CN"/>
        </w:rPr>
        <w:t xml:space="preserve">and 3% </w:t>
      </w:r>
      <w:r>
        <w:rPr>
          <w:rFonts w:hint="eastAsia" w:eastAsia="宋体" w:cs="Arial"/>
          <w:sz w:val="18"/>
          <w:szCs w:val="18"/>
          <w:lang w:eastAsia="zh-CN"/>
        </w:rPr>
        <w:t>≥</w:t>
      </w:r>
      <w:r>
        <w:rPr>
          <w:rFonts w:eastAsia="宋体" w:cs="Arial"/>
          <w:sz w:val="18"/>
          <w:szCs w:val="18"/>
          <w:lang w:eastAsia="zh-CN"/>
        </w:rPr>
        <w:t xml:space="preserve"> Failure rate (% of throughput less</w:t>
      </w:r>
      <w:r>
        <w:rPr>
          <w:rFonts w:hint="eastAsia" w:eastAsia="宋体" w:cs="Arial"/>
          <w:sz w:val="18"/>
          <w:szCs w:val="18"/>
          <w:lang w:eastAsia="zh-CN"/>
        </w:rPr>
        <w:t xml:space="preserve"> </w:t>
      </w:r>
      <w:r>
        <w:rPr>
          <w:rFonts w:eastAsia="宋体" w:cs="Arial"/>
          <w:sz w:val="18"/>
          <w:szCs w:val="18"/>
          <w:lang w:eastAsia="zh-CN"/>
        </w:rPr>
        <w:t>than 15 Mpbs) &gt;0.3%</w:t>
      </w:r>
    </w:p>
    <w:p>
      <w:pPr>
        <w:numPr>
          <w:ilvl w:val="0"/>
          <w:numId w:val="17"/>
        </w:numPr>
        <w:ind w:right="-1627" w:rightChars="-678"/>
        <w:rPr>
          <w:rFonts w:eastAsia="宋体" w:cs="Arial"/>
          <w:sz w:val="18"/>
          <w:szCs w:val="18"/>
          <w:lang w:eastAsia="zh-CN"/>
        </w:rPr>
      </w:pPr>
      <w:r>
        <w:rPr>
          <w:rFonts w:eastAsia="宋体" w:cs="Arial"/>
          <w:sz w:val="18"/>
          <w:szCs w:val="18"/>
          <w:lang w:eastAsia="zh-CN"/>
        </w:rPr>
        <w:t xml:space="preserve">11 SuperG, Pre-N, etc no 11N:   30Mpbs &gt; Average TCP throughput </w:t>
      </w:r>
      <w:r>
        <w:rPr>
          <w:rFonts w:hint="eastAsia" w:eastAsia="宋体" w:cs="Arial"/>
          <w:sz w:val="18"/>
          <w:szCs w:val="18"/>
          <w:lang w:eastAsia="zh-CN"/>
        </w:rPr>
        <w:t>≥</w:t>
      </w:r>
      <w:r>
        <w:rPr>
          <w:rFonts w:eastAsia="宋体" w:cs="Arial"/>
          <w:sz w:val="18"/>
          <w:szCs w:val="18"/>
          <w:lang w:eastAsia="zh-CN"/>
        </w:rPr>
        <w:t xml:space="preserve"> 26 Mpbs; </w:t>
      </w:r>
    </w:p>
    <w:p>
      <w:pPr>
        <w:ind w:left="2340" w:right="-1627" w:rightChars="-678"/>
        <w:rPr>
          <w:rFonts w:eastAsia="宋体" w:cs="Arial"/>
          <w:sz w:val="18"/>
          <w:szCs w:val="18"/>
          <w:lang w:eastAsia="zh-CN"/>
        </w:rPr>
      </w:pPr>
      <w:r>
        <w:rPr>
          <w:rFonts w:eastAsia="宋体" w:cs="Arial"/>
          <w:sz w:val="18"/>
          <w:szCs w:val="18"/>
          <w:lang w:eastAsia="zh-CN"/>
        </w:rPr>
        <w:t xml:space="preserve">and 3% </w:t>
      </w:r>
      <w:r>
        <w:rPr>
          <w:rFonts w:hint="eastAsia" w:eastAsia="宋体" w:cs="Arial"/>
          <w:sz w:val="18"/>
          <w:szCs w:val="18"/>
          <w:lang w:eastAsia="zh-CN"/>
        </w:rPr>
        <w:t>≥</w:t>
      </w:r>
      <w:r>
        <w:rPr>
          <w:rFonts w:eastAsia="宋体" w:cs="Arial"/>
          <w:sz w:val="18"/>
          <w:szCs w:val="18"/>
          <w:lang w:eastAsia="zh-CN"/>
        </w:rPr>
        <w:t xml:space="preserve"> Failure rate</w:t>
      </w:r>
      <w:r>
        <w:rPr>
          <w:rFonts w:hint="eastAsia" w:eastAsia="宋体" w:cs="Arial"/>
          <w:sz w:val="18"/>
          <w:szCs w:val="18"/>
          <w:lang w:eastAsia="zh-CN"/>
        </w:rPr>
        <w:t xml:space="preserve"> </w:t>
      </w:r>
      <w:r>
        <w:rPr>
          <w:rFonts w:eastAsia="宋体" w:cs="Arial"/>
          <w:sz w:val="18"/>
          <w:szCs w:val="18"/>
          <w:lang w:eastAsia="zh-CN"/>
        </w:rPr>
        <w:t>(% of throughput less than 26 Mpbs) &gt;0.3%</w:t>
      </w:r>
    </w:p>
    <w:p>
      <w:pPr>
        <w:numPr>
          <w:ilvl w:val="0"/>
          <w:numId w:val="17"/>
        </w:numPr>
        <w:rPr>
          <w:rFonts w:eastAsia="宋体" w:cs="Arial"/>
          <w:sz w:val="18"/>
          <w:szCs w:val="18"/>
          <w:lang w:eastAsia="zh-CN"/>
        </w:rPr>
      </w:pPr>
      <w:r>
        <w:rPr>
          <w:rFonts w:eastAsia="宋体" w:cs="Arial"/>
          <w:sz w:val="18"/>
          <w:szCs w:val="18"/>
          <w:lang w:eastAsia="zh-CN"/>
        </w:rPr>
        <w:t xml:space="preserve">11n (HT20) autorate:   40Mpbs &gt; Average TCP throughput </w:t>
      </w:r>
      <w:r>
        <w:rPr>
          <w:rFonts w:hint="eastAsia" w:eastAsia="宋体" w:cs="Arial"/>
          <w:sz w:val="18"/>
          <w:szCs w:val="18"/>
          <w:lang w:eastAsia="zh-CN"/>
        </w:rPr>
        <w:t>≥</w:t>
      </w:r>
      <w:r>
        <w:rPr>
          <w:rFonts w:eastAsia="宋体" w:cs="Arial"/>
          <w:sz w:val="18"/>
          <w:szCs w:val="18"/>
          <w:lang w:eastAsia="zh-CN"/>
        </w:rPr>
        <w:t xml:space="preserve"> 35 Mpbs; </w:t>
      </w:r>
    </w:p>
    <w:p>
      <w:pPr>
        <w:ind w:left="2340"/>
        <w:rPr>
          <w:rFonts w:eastAsia="宋体" w:cs="Arial"/>
          <w:sz w:val="18"/>
          <w:szCs w:val="18"/>
          <w:lang w:eastAsia="zh-CN"/>
        </w:rPr>
      </w:pPr>
      <w:r>
        <w:rPr>
          <w:rFonts w:eastAsia="宋体" w:cs="Arial"/>
          <w:sz w:val="18"/>
          <w:szCs w:val="18"/>
          <w:lang w:eastAsia="zh-CN"/>
        </w:rPr>
        <w:t xml:space="preserve">and 3% </w:t>
      </w:r>
      <w:r>
        <w:rPr>
          <w:rFonts w:hint="eastAsia" w:eastAsia="宋体" w:cs="Arial"/>
          <w:sz w:val="18"/>
          <w:szCs w:val="18"/>
          <w:lang w:eastAsia="zh-CN"/>
        </w:rPr>
        <w:t>≥</w:t>
      </w:r>
      <w:r>
        <w:rPr>
          <w:rFonts w:eastAsia="宋体" w:cs="Arial"/>
          <w:sz w:val="18"/>
          <w:szCs w:val="18"/>
          <w:lang w:eastAsia="zh-CN"/>
        </w:rPr>
        <w:t xml:space="preserve"> Failure rate (% of throughput less than 35 Mpbs) &gt;0.3%</w:t>
      </w:r>
    </w:p>
    <w:p>
      <w:pPr>
        <w:numPr>
          <w:ilvl w:val="0"/>
          <w:numId w:val="17"/>
        </w:numPr>
        <w:rPr>
          <w:rFonts w:eastAsia="宋体" w:cs="Arial"/>
          <w:sz w:val="18"/>
          <w:szCs w:val="18"/>
          <w:lang w:eastAsia="zh-CN"/>
        </w:rPr>
      </w:pPr>
      <w:r>
        <w:rPr>
          <w:rFonts w:eastAsia="宋体" w:cs="Arial"/>
          <w:sz w:val="18"/>
          <w:szCs w:val="18"/>
          <w:lang w:eastAsia="zh-CN"/>
        </w:rPr>
        <w:t xml:space="preserve">11n (HT40) autorate:   70Mpbs &gt; Average TCP throughput </w:t>
      </w:r>
      <w:r>
        <w:rPr>
          <w:rFonts w:hint="eastAsia" w:eastAsia="宋体" w:cs="Arial"/>
          <w:sz w:val="18"/>
          <w:szCs w:val="18"/>
          <w:lang w:eastAsia="zh-CN"/>
        </w:rPr>
        <w:t>≥</w:t>
      </w:r>
      <w:r>
        <w:rPr>
          <w:rFonts w:eastAsia="宋体" w:cs="Arial"/>
          <w:sz w:val="18"/>
          <w:szCs w:val="18"/>
          <w:lang w:eastAsia="zh-CN"/>
        </w:rPr>
        <w:t xml:space="preserve"> 60 Mpbs; </w:t>
      </w:r>
    </w:p>
    <w:p>
      <w:pPr>
        <w:ind w:left="2340"/>
        <w:rPr>
          <w:rFonts w:eastAsia="宋体" w:cs="Arial"/>
          <w:sz w:val="18"/>
          <w:szCs w:val="18"/>
          <w:lang w:eastAsia="zh-CN"/>
        </w:rPr>
      </w:pPr>
      <w:r>
        <w:rPr>
          <w:rFonts w:eastAsia="宋体" w:cs="Arial"/>
          <w:sz w:val="18"/>
          <w:szCs w:val="18"/>
          <w:lang w:eastAsia="zh-CN"/>
        </w:rPr>
        <w:t xml:space="preserve">and 3% </w:t>
      </w:r>
      <w:r>
        <w:rPr>
          <w:rFonts w:hint="eastAsia" w:eastAsia="宋体" w:cs="Arial"/>
          <w:sz w:val="18"/>
          <w:szCs w:val="18"/>
          <w:lang w:eastAsia="zh-CN"/>
        </w:rPr>
        <w:t>≥</w:t>
      </w:r>
      <w:r>
        <w:rPr>
          <w:rFonts w:eastAsia="宋体" w:cs="Arial"/>
          <w:sz w:val="18"/>
          <w:szCs w:val="18"/>
          <w:lang w:eastAsia="zh-CN"/>
        </w:rPr>
        <w:t xml:space="preserve"> Failure rate (% of throughput less than 60 Mpbs) &gt;0.3%</w:t>
      </w:r>
    </w:p>
    <w:p>
      <w:pPr>
        <w:rPr>
          <w:rFonts w:eastAsia="宋体" w:cs="Arial"/>
          <w:sz w:val="22"/>
          <w:szCs w:val="22"/>
          <w:lang w:eastAsia="zh-CN"/>
        </w:rPr>
      </w:pPr>
    </w:p>
    <w:p>
      <w:pPr>
        <w:numPr>
          <w:ilvl w:val="0"/>
          <w:numId w:val="18"/>
        </w:numPr>
        <w:tabs>
          <w:tab w:val="left" w:pos="1560"/>
          <w:tab w:val="clear" w:pos="1140"/>
        </w:tabs>
        <w:ind w:hanging="6"/>
        <w:rPr>
          <w:rFonts w:eastAsia="宋体" w:cs="Arial"/>
          <w:sz w:val="22"/>
          <w:szCs w:val="22"/>
          <w:lang w:eastAsia="zh-CN"/>
        </w:rPr>
      </w:pPr>
      <w:r>
        <w:rPr>
          <w:rFonts w:eastAsia="宋体" w:cs="Arial"/>
          <w:sz w:val="22"/>
          <w:szCs w:val="22"/>
          <w:lang w:eastAsia="zh-CN"/>
        </w:rPr>
        <w:t>Issue need to be investigated, if</w:t>
      </w:r>
    </w:p>
    <w:p>
      <w:pPr>
        <w:numPr>
          <w:ilvl w:val="3"/>
          <w:numId w:val="18"/>
        </w:numPr>
        <w:rPr>
          <w:rFonts w:eastAsia="宋体" w:cs="Arial"/>
          <w:sz w:val="18"/>
          <w:szCs w:val="18"/>
          <w:lang w:eastAsia="zh-CN"/>
        </w:rPr>
      </w:pPr>
      <w:r>
        <w:rPr>
          <w:rFonts w:eastAsia="宋体" w:cs="Arial"/>
          <w:sz w:val="18"/>
          <w:szCs w:val="18"/>
          <w:lang w:eastAsia="zh-CN"/>
        </w:rPr>
        <w:t>11b autorate:   Failure rate (% of throughput less than 3 Mpbs) &gt;3%</w:t>
      </w:r>
    </w:p>
    <w:p>
      <w:pPr>
        <w:numPr>
          <w:ilvl w:val="3"/>
          <w:numId w:val="18"/>
        </w:numPr>
        <w:rPr>
          <w:rFonts w:eastAsia="宋体" w:cs="Arial"/>
          <w:sz w:val="18"/>
          <w:szCs w:val="18"/>
          <w:lang w:eastAsia="zh-CN"/>
        </w:rPr>
      </w:pPr>
      <w:r>
        <w:rPr>
          <w:rFonts w:eastAsia="宋体" w:cs="Arial"/>
          <w:sz w:val="18"/>
          <w:szCs w:val="18"/>
          <w:lang w:eastAsia="zh-CN"/>
        </w:rPr>
        <w:t>11g autorate:   Failure rate (% of throughput less than 15 Mpbs) &gt;3%</w:t>
      </w:r>
    </w:p>
    <w:p>
      <w:pPr>
        <w:numPr>
          <w:ilvl w:val="3"/>
          <w:numId w:val="18"/>
        </w:numPr>
        <w:rPr>
          <w:rFonts w:eastAsia="宋体" w:cs="Arial"/>
          <w:sz w:val="18"/>
          <w:szCs w:val="18"/>
          <w:lang w:eastAsia="zh-CN"/>
        </w:rPr>
      </w:pPr>
      <w:r>
        <w:rPr>
          <w:rFonts w:eastAsia="宋体" w:cs="Arial"/>
          <w:sz w:val="18"/>
          <w:szCs w:val="18"/>
          <w:lang w:eastAsia="zh-CN"/>
        </w:rPr>
        <w:t>11 SuperG, Pre-N, etc no 11N:   Failure rate (% of throughput less than 26 Mpbs) &gt;3%</w:t>
      </w:r>
    </w:p>
    <w:p>
      <w:pPr>
        <w:numPr>
          <w:ilvl w:val="3"/>
          <w:numId w:val="18"/>
        </w:numPr>
        <w:rPr>
          <w:rFonts w:eastAsia="宋体" w:cs="Arial"/>
          <w:sz w:val="18"/>
          <w:szCs w:val="18"/>
          <w:lang w:eastAsia="zh-CN"/>
        </w:rPr>
      </w:pPr>
      <w:r>
        <w:rPr>
          <w:rFonts w:eastAsia="宋体" w:cs="Arial"/>
          <w:sz w:val="18"/>
          <w:szCs w:val="18"/>
          <w:lang w:eastAsia="zh-CN"/>
        </w:rPr>
        <w:t>11n (HT20) autorate:   Failure rate (% of throughput less than 35 Mpbs) &gt;3%</w:t>
      </w:r>
    </w:p>
    <w:p>
      <w:pPr>
        <w:numPr>
          <w:ilvl w:val="3"/>
          <w:numId w:val="18"/>
        </w:numPr>
        <w:rPr>
          <w:rFonts w:eastAsia="宋体" w:cs="Arial"/>
          <w:sz w:val="18"/>
          <w:szCs w:val="18"/>
          <w:lang w:eastAsia="zh-CN"/>
        </w:rPr>
      </w:pPr>
      <w:r>
        <w:rPr>
          <w:rFonts w:eastAsia="宋体" w:cs="Arial"/>
          <w:sz w:val="18"/>
          <w:szCs w:val="18"/>
          <w:lang w:eastAsia="zh-CN"/>
        </w:rPr>
        <w:t>11n (HT40) autorate:   Failure rate (% of throughput less than 60 Mpbs) &gt;3%</w:t>
      </w:r>
    </w:p>
    <w:p>
      <w:pPr>
        <w:numPr>
          <w:ilvl w:val="3"/>
          <w:numId w:val="18"/>
        </w:numPr>
        <w:rPr>
          <w:rFonts w:eastAsia="宋体" w:cs="Arial"/>
          <w:bCs/>
          <w:iCs/>
          <w:lang w:eastAsia="zh-CN"/>
        </w:rPr>
      </w:pPr>
      <w:r>
        <w:rPr>
          <w:rFonts w:eastAsia="宋体" w:cs="Arial"/>
          <w:sz w:val="18"/>
          <w:szCs w:val="18"/>
          <w:lang w:eastAsia="zh-CN"/>
        </w:rPr>
        <w:t>Or the connect lost</w:t>
      </w:r>
    </w:p>
    <w:p>
      <w:pPr>
        <w:rPr>
          <w:rFonts w:eastAsia="宋体" w:cs="Arial"/>
          <w:sz w:val="18"/>
          <w:szCs w:val="18"/>
          <w:lang w:eastAsia="zh-CN"/>
        </w:rPr>
      </w:pPr>
    </w:p>
    <w:p>
      <w:pPr>
        <w:rPr>
          <w:rFonts w:eastAsia="宋体" w:cs="Arial"/>
          <w:sz w:val="18"/>
          <w:szCs w:val="18"/>
          <w:lang w:eastAsia="zh-CN"/>
        </w:rPr>
      </w:pPr>
    </w:p>
    <w:p>
      <w:pPr>
        <w:rPr>
          <w:rFonts w:eastAsia="宋体" w:cs="Arial"/>
          <w:bCs/>
          <w:iCs/>
          <w:lang w:eastAsia="zh-CN"/>
        </w:rPr>
      </w:pPr>
    </w:p>
    <w:sectPr>
      <w:footerReference r:id="rId7" w:type="first"/>
      <w:headerReference r:id="rId4" w:type="default"/>
      <w:footerReference r:id="rId5" w:type="default"/>
      <w:footerReference r:id="rId6" w:type="even"/>
      <w:pgSz w:w="12240" w:h="15840"/>
      <w:pgMar w:top="1440" w:right="1440" w:bottom="1440" w:left="1440" w:header="720" w:footer="720" w:gutter="0"/>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Symbol">
    <w:panose1 w:val="05050102010706020507"/>
    <w:charset w:val="02"/>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MingLiU">
    <w:panose1 w:val="02020509000000000000"/>
    <w:charset w:val="88"/>
    <w:family w:val="auto"/>
    <w:pitch w:val="default"/>
    <w:sig w:usb0="A00002FF" w:usb1="28CFFCFA" w:usb2="00000016" w:usb3="00000000" w:csb0="00100001" w:csb1="00000000"/>
  </w:font>
  <w:font w:name="Cambria Math">
    <w:panose1 w:val="02040503050406030204"/>
    <w:charset w:val="00"/>
    <w:family w:val="auto"/>
    <w:pitch w:val="default"/>
    <w:sig w:usb0="E00002FF" w:usb1="420024FF" w:usb2="0000000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3"/>
      <w:framePr w:wrap="around" w:hAnchor="margin" w:vAnchor="text" w:xAlign="center" w:y="1"/>
      <w:rPr>
        <w:rStyle w:val="33"/>
        <w:rFonts w:eastAsia="宋体"/>
        <w:lang w:eastAsia="zh-CN"/>
      </w:rPr>
    </w:pPr>
  </w:p>
  <w:p>
    <w:pPr>
      <w:pStyle w:val="23"/>
      <w:framePr w:wrap="around" w:hAnchor="page" w:vAnchor="text" w:x="6337" w:y="-44"/>
      <w:rPr>
        <w:rStyle w:val="33"/>
      </w:rPr>
    </w:pPr>
  </w:p>
  <w:p>
    <w:pPr>
      <w:pStyle w:val="23"/>
      <w:jc w:val="center"/>
      <w:rPr>
        <w:rFonts w:eastAsia="宋体" w:cs="Arial"/>
        <w:b/>
        <w:i/>
        <w:sz w:val="18"/>
        <w:szCs w:val="18"/>
        <w:lang w:eastAsia="zh-CN"/>
      </w:rPr>
    </w:pPr>
    <w:r>
      <w:rPr>
        <w:rFonts w:eastAsia="宋体" w:cs="Arial"/>
        <w:b/>
        <w:i/>
        <w:sz w:val="18"/>
        <w:szCs w:val="18"/>
        <w:lang w:eastAsia="zh-CN"/>
      </w:rPr>
      <w:t>Netgear Inc. Confidential and Proprietary</w:t>
    </w:r>
  </w:p>
  <w:p>
    <w:pPr>
      <w:pStyle w:val="23"/>
      <w:jc w:val="center"/>
      <w:rPr>
        <w:rFonts w:eastAsia="宋体" w:cs="Arial"/>
        <w:b/>
        <w:sz w:val="20"/>
        <w:lang w:eastAsia="zh-CN"/>
      </w:rPr>
    </w:pPr>
    <w:r>
      <w:rPr>
        <w:rFonts w:eastAsia="宋体" w:cs="Arial"/>
        <w:b/>
        <w:sz w:val="20"/>
        <w:lang w:eastAsia="zh-CN"/>
      </w:rPr>
      <w:t>IF PRINTED THIS DOCUMENT IS UNCONTROLLED AND FOR REFERENCE ONLY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3"/>
      <w:framePr w:wrap="around" w:hAnchor="margin" w:vAnchor="text" w:xAlign="center" w:y="1"/>
      <w:rPr>
        <w:rStyle w:val="33"/>
      </w:rPr>
    </w:pPr>
    <w:r>
      <w:rPr>
        <w:rStyle w:val="33"/>
      </w:rPr>
      <w:fldChar w:fldCharType="begin"/>
    </w:r>
    <w:r>
      <w:rPr>
        <w:rStyle w:val="33"/>
      </w:rPr>
      <w:instrText xml:space="preserve">PAGE  </w:instrText>
    </w:r>
    <w:r>
      <w:rPr>
        <w:rStyle w:val="33"/>
      </w:rPr>
      <w:fldChar w:fldCharType="separate"/>
    </w:r>
    <w:r>
      <w:rPr>
        <w:rStyle w:val="33"/>
      </w:rPr>
      <w:t>1</w:t>
    </w:r>
    <w:r>
      <w:rPr>
        <w:rStyle w:val="33"/>
      </w:rPr>
      <w:fldChar w:fldCharType="end"/>
    </w:r>
  </w:p>
  <w:p>
    <w:pPr>
      <w:pStyle w:val="2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3"/>
      <w:pBdr>
        <w:top w:val="single" w:color="auto" w:sz="6" w:space="1"/>
      </w:pBdr>
      <w:jc w:val="center"/>
    </w:pPr>
    <w:r>
      <w:rPr>
        <w:b/>
        <w:i/>
      </w:rPr>
      <w:t>NETGEAR/BAY NETWORKS CONFIDENTIAL</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4"/>
      <w:rPr>
        <w:rFonts w:cs="Arial"/>
        <w:b/>
        <w:i/>
        <w:sz w:val="20"/>
      </w:rPr>
    </w:pPr>
    <w:r>
      <w:rPr>
        <w:rFonts w:hint="eastAsia" w:eastAsia="宋体" w:cs="Arial"/>
        <w:b/>
        <w:i/>
        <w:sz w:val="20"/>
        <w:lang w:eastAsia="zh-CN"/>
      </w:rPr>
      <w:t xml:space="preserve">QSP-10015, Rev </w:t>
    </w:r>
    <w:ins w:id="1" w:author="DLeong" w:date="2014-03-06T17:37:00Z">
      <w:r>
        <w:rPr>
          <w:rFonts w:eastAsia="宋体" w:cs="Arial"/>
          <w:b/>
          <w:i/>
          <w:sz w:val="20"/>
          <w:lang w:eastAsia="zh-CN"/>
        </w:rPr>
        <w:t>10</w:t>
      </w:r>
    </w:ins>
    <w:del w:id="2" w:author="DLeong" w:date="2014-03-06T17:37:00Z">
      <w:r>
        <w:rPr>
          <w:rFonts w:hint="eastAsia" w:eastAsia="宋体" w:cs="Arial"/>
          <w:b/>
          <w:i/>
          <w:sz w:val="20"/>
          <w:lang w:eastAsia="zh-CN"/>
        </w:rPr>
        <w:delText>9</w:delText>
      </w:r>
    </w:del>
    <w:r>
      <w:rPr>
        <w:rFonts w:hint="eastAsia" w:eastAsia="宋体" w:cs="Arial"/>
        <w:b/>
        <w:i/>
        <w:sz w:val="20"/>
        <w:lang w:eastAsia="zh-CN"/>
      </w:rPr>
      <w:tab/>
    </w:r>
    <w:r>
      <w:rPr>
        <w:rFonts w:cs="Arial"/>
        <w:b/>
        <w:i/>
        <w:sz w:val="20"/>
      </w:rPr>
      <w:tab/>
    </w:r>
    <w:r>
      <w:rPr>
        <w:rFonts w:cs="Arial"/>
        <w:b/>
        <w:i/>
        <w:sz w:val="20"/>
      </w:rPr>
      <w:t xml:space="preserve">Page </w:t>
    </w:r>
    <w:r>
      <w:rPr>
        <w:rFonts w:cs="Arial"/>
        <w:b/>
        <w:i/>
        <w:sz w:val="20"/>
      </w:rPr>
      <w:fldChar w:fldCharType="begin"/>
    </w:r>
    <w:r>
      <w:rPr>
        <w:rFonts w:cs="Arial"/>
        <w:b/>
        <w:i/>
        <w:sz w:val="20"/>
      </w:rPr>
      <w:instrText xml:space="preserve"> PAGE </w:instrText>
    </w:r>
    <w:r>
      <w:rPr>
        <w:rFonts w:cs="Arial"/>
        <w:b/>
        <w:i/>
        <w:sz w:val="20"/>
      </w:rPr>
      <w:fldChar w:fldCharType="separate"/>
    </w:r>
    <w:r>
      <w:rPr>
        <w:rFonts w:cs="Arial"/>
        <w:b/>
        <w:i/>
        <w:sz w:val="20"/>
      </w:rPr>
      <w:t>1</w:t>
    </w:r>
    <w:r>
      <w:rPr>
        <w:rFonts w:cs="Arial"/>
        <w:b/>
        <w:i/>
        <w:sz w:val="20"/>
      </w:rPr>
      <w:fldChar w:fldCharType="end"/>
    </w:r>
    <w:r>
      <w:rPr>
        <w:rFonts w:cs="Arial"/>
        <w:b/>
        <w:i/>
        <w:sz w:val="20"/>
      </w:rPr>
      <w:t xml:space="preserve"> of </w:t>
    </w:r>
    <w:r>
      <w:rPr>
        <w:rFonts w:cs="Arial"/>
        <w:b/>
        <w:i/>
        <w:sz w:val="20"/>
      </w:rPr>
      <w:fldChar w:fldCharType="begin"/>
    </w:r>
    <w:r>
      <w:rPr>
        <w:rFonts w:cs="Arial"/>
        <w:b/>
        <w:i/>
        <w:sz w:val="20"/>
      </w:rPr>
      <w:instrText xml:space="preserve"> NUMPAGES </w:instrText>
    </w:r>
    <w:r>
      <w:rPr>
        <w:rFonts w:cs="Arial"/>
        <w:b/>
        <w:i/>
        <w:sz w:val="20"/>
      </w:rPr>
      <w:fldChar w:fldCharType="separate"/>
    </w:r>
    <w:r>
      <w:rPr>
        <w:rFonts w:cs="Arial"/>
        <w:b/>
        <w:i/>
        <w:sz w:val="20"/>
      </w:rPr>
      <w:t>12</w:t>
    </w:r>
    <w:r>
      <w:rPr>
        <w:rFonts w:cs="Arial"/>
        <w:b/>
        <w:i/>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83475911">
    <w:nsid w:val="468A68C7"/>
    <w:multiLevelType w:val="multilevel"/>
    <w:tmpl w:val="468A68C7"/>
    <w:lvl w:ilvl="0" w:tentative="1">
      <w:start w:val="1"/>
      <w:numFmt w:val="decimal"/>
      <w:pStyle w:val="2"/>
      <w:lvlText w:val="%1"/>
      <w:lvlJc w:val="left"/>
      <w:pPr>
        <w:ind w:left="432" w:hanging="432"/>
      </w:pPr>
    </w:lvl>
    <w:lvl w:ilvl="1" w:tentative="1">
      <w:start w:val="1"/>
      <w:numFmt w:val="decimal"/>
      <w:pStyle w:val="3"/>
      <w:lvlText w:val="%1.%2"/>
      <w:lvlJc w:val="left"/>
      <w:pPr>
        <w:ind w:left="576" w:hanging="576"/>
      </w:pPr>
    </w:lvl>
    <w:lvl w:ilvl="2" w:tentative="1">
      <w:start w:val="1"/>
      <w:numFmt w:val="decimal"/>
      <w:pStyle w:val="4"/>
      <w:lvlText w:val="%1.%2.%3"/>
      <w:lvlJc w:val="left"/>
      <w:pPr>
        <w:ind w:left="720" w:hanging="720"/>
      </w:pPr>
    </w:lvl>
    <w:lvl w:ilvl="3" w:tentative="1">
      <w:start w:val="1"/>
      <w:numFmt w:val="decimal"/>
      <w:pStyle w:val="5"/>
      <w:lvlText w:val="%1.%2.%3.%4"/>
      <w:lvlJc w:val="left"/>
      <w:pPr>
        <w:ind w:left="864" w:hanging="864"/>
      </w:pPr>
    </w:lvl>
    <w:lvl w:ilvl="4" w:tentative="1">
      <w:start w:val="1"/>
      <w:numFmt w:val="decimal"/>
      <w:pStyle w:val="6"/>
      <w:lvlText w:val="%1.%2.%3.%4.%5"/>
      <w:lvlJc w:val="left"/>
      <w:pPr>
        <w:ind w:left="1008" w:hanging="1008"/>
      </w:pPr>
    </w:lvl>
    <w:lvl w:ilvl="5" w:tentative="1">
      <w:start w:val="1"/>
      <w:numFmt w:val="decimal"/>
      <w:pStyle w:val="7"/>
      <w:lvlText w:val="%1.%2.%3.%4.%5.%6"/>
      <w:lvlJc w:val="left"/>
      <w:pPr>
        <w:ind w:left="1152" w:hanging="1152"/>
      </w:pPr>
    </w:lvl>
    <w:lvl w:ilvl="6" w:tentative="1">
      <w:start w:val="1"/>
      <w:numFmt w:val="decimal"/>
      <w:pStyle w:val="8"/>
      <w:lvlText w:val="%1.%2.%3.%4.%5.%6.%7"/>
      <w:lvlJc w:val="left"/>
      <w:pPr>
        <w:ind w:left="1296" w:hanging="1296"/>
      </w:pPr>
    </w:lvl>
    <w:lvl w:ilvl="7" w:tentative="1">
      <w:start w:val="1"/>
      <w:numFmt w:val="decimal"/>
      <w:pStyle w:val="9"/>
      <w:lvlText w:val="%1.%2.%3.%4.%5.%6.%7.%8"/>
      <w:lvlJc w:val="left"/>
      <w:pPr>
        <w:ind w:left="1440" w:hanging="1440"/>
      </w:pPr>
    </w:lvl>
    <w:lvl w:ilvl="8" w:tentative="1">
      <w:start w:val="1"/>
      <w:numFmt w:val="decimal"/>
      <w:pStyle w:val="10"/>
      <w:lvlText w:val="%1.%2.%3.%4.%5.%6.%7.%8.%9"/>
      <w:lvlJc w:val="left"/>
      <w:pPr>
        <w:ind w:left="1584" w:hanging="1584"/>
      </w:pPr>
    </w:lvl>
  </w:abstractNum>
  <w:abstractNum w:abstractNumId="593823710">
    <w:nsid w:val="236507DE"/>
    <w:multiLevelType w:val="multilevel"/>
    <w:tmpl w:val="236507DE"/>
    <w:lvl w:ilvl="0" w:tentative="1">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919410450">
    <w:nsid w:val="36CD1712"/>
    <w:multiLevelType w:val="multilevel"/>
    <w:tmpl w:val="36CD1712"/>
    <w:lvl w:ilvl="0" w:tentative="1">
      <w:start w:val="1"/>
      <w:numFmt w:val="bullet"/>
      <w:lvlText w:val=""/>
      <w:lvlJc w:val="left"/>
      <w:pPr>
        <w:tabs>
          <w:tab w:val="left" w:pos="2280"/>
        </w:tabs>
        <w:ind w:left="2280" w:hanging="420"/>
      </w:pPr>
      <w:rPr>
        <w:rFonts w:hint="default" w:ascii="Wingdings" w:hAnsi="Wingdings"/>
      </w:rPr>
    </w:lvl>
    <w:lvl w:ilvl="1" w:tentative="1">
      <w:start w:val="1"/>
      <w:numFmt w:val="bullet"/>
      <w:lvlText w:val=""/>
      <w:lvlJc w:val="left"/>
      <w:pPr>
        <w:tabs>
          <w:tab w:val="left" w:pos="2700"/>
        </w:tabs>
        <w:ind w:left="2700" w:hanging="420"/>
      </w:pPr>
      <w:rPr>
        <w:rFonts w:hint="default" w:ascii="Wingdings" w:hAnsi="Wingdings"/>
      </w:rPr>
    </w:lvl>
    <w:lvl w:ilvl="2" w:tentative="1">
      <w:start w:val="1"/>
      <w:numFmt w:val="bullet"/>
      <w:lvlText w:val=""/>
      <w:lvlJc w:val="left"/>
      <w:pPr>
        <w:tabs>
          <w:tab w:val="left" w:pos="3120"/>
        </w:tabs>
        <w:ind w:left="3120" w:hanging="420"/>
      </w:pPr>
      <w:rPr>
        <w:rFonts w:hint="default" w:ascii="Wingdings" w:hAnsi="Wingdings"/>
      </w:rPr>
    </w:lvl>
    <w:lvl w:ilvl="3" w:tentative="1">
      <w:start w:val="1"/>
      <w:numFmt w:val="bullet"/>
      <w:lvlText w:val=""/>
      <w:lvlJc w:val="left"/>
      <w:pPr>
        <w:tabs>
          <w:tab w:val="left" w:pos="3540"/>
        </w:tabs>
        <w:ind w:left="3540" w:hanging="420"/>
      </w:pPr>
      <w:rPr>
        <w:rFonts w:hint="default" w:ascii="Wingdings" w:hAnsi="Wingdings"/>
      </w:rPr>
    </w:lvl>
    <w:lvl w:ilvl="4" w:tentative="1">
      <w:start w:val="1"/>
      <w:numFmt w:val="bullet"/>
      <w:lvlText w:val=""/>
      <w:lvlJc w:val="left"/>
      <w:pPr>
        <w:tabs>
          <w:tab w:val="left" w:pos="3960"/>
        </w:tabs>
        <w:ind w:left="3960" w:hanging="420"/>
      </w:pPr>
      <w:rPr>
        <w:rFonts w:hint="default" w:ascii="Wingdings" w:hAnsi="Wingdings"/>
      </w:rPr>
    </w:lvl>
    <w:lvl w:ilvl="5" w:tentative="1">
      <w:start w:val="1"/>
      <w:numFmt w:val="bullet"/>
      <w:lvlText w:val=""/>
      <w:lvlJc w:val="left"/>
      <w:pPr>
        <w:tabs>
          <w:tab w:val="left" w:pos="4380"/>
        </w:tabs>
        <w:ind w:left="4380" w:hanging="420"/>
      </w:pPr>
      <w:rPr>
        <w:rFonts w:hint="default" w:ascii="Wingdings" w:hAnsi="Wingdings"/>
      </w:rPr>
    </w:lvl>
    <w:lvl w:ilvl="6" w:tentative="1">
      <w:start w:val="1"/>
      <w:numFmt w:val="bullet"/>
      <w:lvlText w:val=""/>
      <w:lvlJc w:val="left"/>
      <w:pPr>
        <w:tabs>
          <w:tab w:val="left" w:pos="4800"/>
        </w:tabs>
        <w:ind w:left="4800" w:hanging="420"/>
      </w:pPr>
      <w:rPr>
        <w:rFonts w:hint="default" w:ascii="Wingdings" w:hAnsi="Wingdings"/>
      </w:rPr>
    </w:lvl>
    <w:lvl w:ilvl="7" w:tentative="1">
      <w:start w:val="1"/>
      <w:numFmt w:val="bullet"/>
      <w:lvlText w:val=""/>
      <w:lvlJc w:val="left"/>
      <w:pPr>
        <w:tabs>
          <w:tab w:val="left" w:pos="5220"/>
        </w:tabs>
        <w:ind w:left="5220" w:hanging="420"/>
      </w:pPr>
      <w:rPr>
        <w:rFonts w:hint="default" w:ascii="Wingdings" w:hAnsi="Wingdings"/>
      </w:rPr>
    </w:lvl>
    <w:lvl w:ilvl="8" w:tentative="1">
      <w:start w:val="1"/>
      <w:numFmt w:val="bullet"/>
      <w:lvlText w:val=""/>
      <w:lvlJc w:val="left"/>
      <w:pPr>
        <w:tabs>
          <w:tab w:val="left" w:pos="5640"/>
        </w:tabs>
        <w:ind w:left="5640" w:hanging="420"/>
      </w:pPr>
      <w:rPr>
        <w:rFonts w:hint="default" w:ascii="Wingdings" w:hAnsi="Wingdings"/>
      </w:rPr>
    </w:lvl>
  </w:abstractNum>
  <w:abstractNum w:abstractNumId="1115830782">
    <w:nsid w:val="428239FE"/>
    <w:multiLevelType w:val="multilevel"/>
    <w:tmpl w:val="428239FE"/>
    <w:lvl w:ilvl="0" w:tentative="1">
      <w:start w:val="1"/>
      <w:numFmt w:val="bullet"/>
      <w:lvlText w:val=""/>
      <w:lvlJc w:val="left"/>
      <w:pPr>
        <w:tabs>
          <w:tab w:val="left" w:pos="1860"/>
        </w:tabs>
        <w:ind w:left="1860" w:hanging="420"/>
      </w:pPr>
      <w:rPr>
        <w:rFonts w:hint="default" w:ascii="Wingdings" w:hAnsi="Wingdings"/>
      </w:rPr>
    </w:lvl>
    <w:lvl w:ilvl="1" w:tentative="1">
      <w:start w:val="1"/>
      <w:numFmt w:val="bullet"/>
      <w:lvlText w:val=""/>
      <w:lvlJc w:val="left"/>
      <w:pPr>
        <w:tabs>
          <w:tab w:val="left" w:pos="2280"/>
        </w:tabs>
        <w:ind w:left="2280" w:hanging="420"/>
      </w:pPr>
      <w:rPr>
        <w:rFonts w:hint="default" w:ascii="Wingdings" w:hAnsi="Wingdings"/>
      </w:rPr>
    </w:lvl>
    <w:lvl w:ilvl="2" w:tentative="1">
      <w:start w:val="1"/>
      <w:numFmt w:val="bullet"/>
      <w:lvlText w:val=""/>
      <w:lvlJc w:val="left"/>
      <w:pPr>
        <w:tabs>
          <w:tab w:val="left" w:pos="2700"/>
        </w:tabs>
        <w:ind w:left="2700" w:hanging="420"/>
      </w:pPr>
      <w:rPr>
        <w:rFonts w:hint="default" w:ascii="Wingdings" w:hAnsi="Wingdings"/>
      </w:rPr>
    </w:lvl>
    <w:lvl w:ilvl="3" w:tentative="1">
      <w:start w:val="1"/>
      <w:numFmt w:val="bullet"/>
      <w:lvlText w:val=""/>
      <w:lvlJc w:val="left"/>
      <w:pPr>
        <w:tabs>
          <w:tab w:val="left" w:pos="3120"/>
        </w:tabs>
        <w:ind w:left="3120" w:hanging="420"/>
      </w:pPr>
      <w:rPr>
        <w:rFonts w:hint="default" w:ascii="Wingdings" w:hAnsi="Wingdings"/>
      </w:rPr>
    </w:lvl>
    <w:lvl w:ilvl="4" w:tentative="1">
      <w:start w:val="1"/>
      <w:numFmt w:val="bullet"/>
      <w:lvlText w:val=""/>
      <w:lvlJc w:val="left"/>
      <w:pPr>
        <w:tabs>
          <w:tab w:val="left" w:pos="3540"/>
        </w:tabs>
        <w:ind w:left="3540" w:hanging="420"/>
      </w:pPr>
      <w:rPr>
        <w:rFonts w:hint="default" w:ascii="Wingdings" w:hAnsi="Wingdings"/>
      </w:rPr>
    </w:lvl>
    <w:lvl w:ilvl="5" w:tentative="1">
      <w:start w:val="1"/>
      <w:numFmt w:val="bullet"/>
      <w:lvlText w:val=""/>
      <w:lvlJc w:val="left"/>
      <w:pPr>
        <w:tabs>
          <w:tab w:val="left" w:pos="3960"/>
        </w:tabs>
        <w:ind w:left="3960" w:hanging="420"/>
      </w:pPr>
      <w:rPr>
        <w:rFonts w:hint="default" w:ascii="Wingdings" w:hAnsi="Wingdings"/>
      </w:rPr>
    </w:lvl>
    <w:lvl w:ilvl="6" w:tentative="1">
      <w:start w:val="1"/>
      <w:numFmt w:val="bullet"/>
      <w:lvlText w:val=""/>
      <w:lvlJc w:val="left"/>
      <w:pPr>
        <w:tabs>
          <w:tab w:val="left" w:pos="4380"/>
        </w:tabs>
        <w:ind w:left="4380" w:hanging="420"/>
      </w:pPr>
      <w:rPr>
        <w:rFonts w:hint="default" w:ascii="Wingdings" w:hAnsi="Wingdings"/>
      </w:rPr>
    </w:lvl>
    <w:lvl w:ilvl="7" w:tentative="1">
      <w:start w:val="1"/>
      <w:numFmt w:val="bullet"/>
      <w:lvlText w:val=""/>
      <w:lvlJc w:val="left"/>
      <w:pPr>
        <w:tabs>
          <w:tab w:val="left" w:pos="4800"/>
        </w:tabs>
        <w:ind w:left="4800" w:hanging="420"/>
      </w:pPr>
      <w:rPr>
        <w:rFonts w:hint="default" w:ascii="Wingdings" w:hAnsi="Wingdings"/>
      </w:rPr>
    </w:lvl>
    <w:lvl w:ilvl="8" w:tentative="1">
      <w:start w:val="1"/>
      <w:numFmt w:val="bullet"/>
      <w:lvlText w:val=""/>
      <w:lvlJc w:val="left"/>
      <w:pPr>
        <w:tabs>
          <w:tab w:val="left" w:pos="5220"/>
        </w:tabs>
        <w:ind w:left="5220" w:hanging="420"/>
      </w:pPr>
      <w:rPr>
        <w:rFonts w:hint="default" w:ascii="Wingdings" w:hAnsi="Wingdings"/>
      </w:rPr>
    </w:lvl>
  </w:abstractNum>
  <w:abstractNum w:abstractNumId="459153495">
    <w:nsid w:val="1B5E2057"/>
    <w:multiLevelType w:val="multilevel"/>
    <w:tmpl w:val="1B5E2057"/>
    <w:lvl w:ilvl="0" w:tentative="1">
      <w:start w:val="1"/>
      <w:numFmt w:val="bullet"/>
      <w:lvlText w:val=""/>
      <w:lvlJc w:val="left"/>
      <w:pPr>
        <w:tabs>
          <w:tab w:val="left" w:pos="1560"/>
        </w:tabs>
        <w:ind w:left="1560" w:hanging="420"/>
      </w:pPr>
      <w:rPr>
        <w:rFonts w:hint="default" w:ascii="Wingdings" w:hAnsi="Wingdings"/>
      </w:rPr>
    </w:lvl>
    <w:lvl w:ilvl="1" w:tentative="1">
      <w:start w:val="1"/>
      <w:numFmt w:val="bullet"/>
      <w:lvlText w:val=""/>
      <w:lvlJc w:val="left"/>
      <w:pPr>
        <w:tabs>
          <w:tab w:val="left" w:pos="1980"/>
        </w:tabs>
        <w:ind w:left="1980" w:hanging="420"/>
      </w:pPr>
      <w:rPr>
        <w:rFonts w:hint="default" w:ascii="Wingdings" w:hAnsi="Wingdings"/>
      </w:rPr>
    </w:lvl>
    <w:lvl w:ilvl="2" w:tentative="1">
      <w:start w:val="1"/>
      <w:numFmt w:val="bullet"/>
      <w:lvlText w:val=""/>
      <w:lvlJc w:val="left"/>
      <w:pPr>
        <w:tabs>
          <w:tab w:val="left" w:pos="2400"/>
        </w:tabs>
        <w:ind w:left="2400" w:hanging="420"/>
      </w:pPr>
      <w:rPr>
        <w:rFonts w:hint="default" w:ascii="Wingdings" w:hAnsi="Wingdings"/>
      </w:rPr>
    </w:lvl>
    <w:lvl w:ilvl="3" w:tentative="1">
      <w:start w:val="1"/>
      <w:numFmt w:val="bullet"/>
      <w:lvlText w:val=""/>
      <w:lvlJc w:val="left"/>
      <w:pPr>
        <w:tabs>
          <w:tab w:val="left" w:pos="2820"/>
        </w:tabs>
        <w:ind w:left="2820" w:hanging="420"/>
      </w:pPr>
      <w:rPr>
        <w:rFonts w:hint="default" w:ascii="Wingdings" w:hAnsi="Wingdings"/>
      </w:rPr>
    </w:lvl>
    <w:lvl w:ilvl="4" w:tentative="1">
      <w:start w:val="1"/>
      <w:numFmt w:val="bullet"/>
      <w:lvlText w:val=""/>
      <w:lvlJc w:val="left"/>
      <w:pPr>
        <w:tabs>
          <w:tab w:val="left" w:pos="3240"/>
        </w:tabs>
        <w:ind w:left="3240" w:hanging="420"/>
      </w:pPr>
      <w:rPr>
        <w:rFonts w:hint="default" w:ascii="Wingdings" w:hAnsi="Wingdings"/>
      </w:rPr>
    </w:lvl>
    <w:lvl w:ilvl="5" w:tentative="1">
      <w:start w:val="1"/>
      <w:numFmt w:val="bullet"/>
      <w:lvlText w:val=""/>
      <w:lvlJc w:val="left"/>
      <w:pPr>
        <w:tabs>
          <w:tab w:val="left" w:pos="3660"/>
        </w:tabs>
        <w:ind w:left="3660" w:hanging="420"/>
      </w:pPr>
      <w:rPr>
        <w:rFonts w:hint="default" w:ascii="Wingdings" w:hAnsi="Wingdings"/>
      </w:rPr>
    </w:lvl>
    <w:lvl w:ilvl="6" w:tentative="1">
      <w:start w:val="1"/>
      <w:numFmt w:val="bullet"/>
      <w:lvlText w:val=""/>
      <w:lvlJc w:val="left"/>
      <w:pPr>
        <w:tabs>
          <w:tab w:val="left" w:pos="4080"/>
        </w:tabs>
        <w:ind w:left="4080" w:hanging="420"/>
      </w:pPr>
      <w:rPr>
        <w:rFonts w:hint="default" w:ascii="Wingdings" w:hAnsi="Wingdings"/>
      </w:rPr>
    </w:lvl>
    <w:lvl w:ilvl="7" w:tentative="1">
      <w:start w:val="1"/>
      <w:numFmt w:val="bullet"/>
      <w:lvlText w:val=""/>
      <w:lvlJc w:val="left"/>
      <w:pPr>
        <w:tabs>
          <w:tab w:val="left" w:pos="4500"/>
        </w:tabs>
        <w:ind w:left="4500" w:hanging="420"/>
      </w:pPr>
      <w:rPr>
        <w:rFonts w:hint="default" w:ascii="Wingdings" w:hAnsi="Wingdings"/>
      </w:rPr>
    </w:lvl>
    <w:lvl w:ilvl="8" w:tentative="1">
      <w:start w:val="1"/>
      <w:numFmt w:val="bullet"/>
      <w:lvlText w:val=""/>
      <w:lvlJc w:val="left"/>
      <w:pPr>
        <w:tabs>
          <w:tab w:val="left" w:pos="4920"/>
        </w:tabs>
        <w:ind w:left="4920" w:hanging="420"/>
      </w:pPr>
      <w:rPr>
        <w:rFonts w:hint="default" w:ascii="Wingdings" w:hAnsi="Wingdings"/>
      </w:rPr>
    </w:lvl>
  </w:abstractNum>
  <w:abstractNum w:abstractNumId="404648698">
    <w:nsid w:val="181E72FA"/>
    <w:multiLevelType w:val="multilevel"/>
    <w:tmpl w:val="181E72FA"/>
    <w:lvl w:ilvl="0" w:tentative="1">
      <w:start w:val="1"/>
      <w:numFmt w:val="bullet"/>
      <w:lvlText w:val=""/>
      <w:lvlJc w:val="left"/>
      <w:pPr>
        <w:tabs>
          <w:tab w:val="left" w:pos="2280"/>
        </w:tabs>
        <w:ind w:left="2280" w:hanging="420"/>
      </w:pPr>
      <w:rPr>
        <w:rFonts w:hint="default" w:ascii="Wingdings" w:hAnsi="Wingdings"/>
      </w:rPr>
    </w:lvl>
    <w:lvl w:ilvl="1" w:tentative="1">
      <w:start w:val="1"/>
      <w:numFmt w:val="bullet"/>
      <w:lvlText w:val=""/>
      <w:lvlJc w:val="left"/>
      <w:pPr>
        <w:tabs>
          <w:tab w:val="left" w:pos="2700"/>
        </w:tabs>
        <w:ind w:left="2700" w:hanging="420"/>
      </w:pPr>
      <w:rPr>
        <w:rFonts w:hint="default" w:ascii="Wingdings" w:hAnsi="Wingdings"/>
      </w:rPr>
    </w:lvl>
    <w:lvl w:ilvl="2" w:tentative="1">
      <w:start w:val="1"/>
      <w:numFmt w:val="bullet"/>
      <w:lvlText w:val=""/>
      <w:lvlJc w:val="left"/>
      <w:pPr>
        <w:tabs>
          <w:tab w:val="left" w:pos="3120"/>
        </w:tabs>
        <w:ind w:left="3120" w:hanging="420"/>
      </w:pPr>
      <w:rPr>
        <w:rFonts w:hint="default" w:ascii="Wingdings" w:hAnsi="Wingdings"/>
      </w:rPr>
    </w:lvl>
    <w:lvl w:ilvl="3" w:tentative="1">
      <w:start w:val="1"/>
      <w:numFmt w:val="bullet"/>
      <w:lvlText w:val=""/>
      <w:lvlJc w:val="left"/>
      <w:pPr>
        <w:tabs>
          <w:tab w:val="left" w:pos="3540"/>
        </w:tabs>
        <w:ind w:left="3540" w:hanging="420"/>
      </w:pPr>
      <w:rPr>
        <w:rFonts w:hint="default" w:ascii="Wingdings" w:hAnsi="Wingdings"/>
      </w:rPr>
    </w:lvl>
    <w:lvl w:ilvl="4" w:tentative="1">
      <w:start w:val="1"/>
      <w:numFmt w:val="bullet"/>
      <w:lvlText w:val=""/>
      <w:lvlJc w:val="left"/>
      <w:pPr>
        <w:tabs>
          <w:tab w:val="left" w:pos="3960"/>
        </w:tabs>
        <w:ind w:left="3960" w:hanging="420"/>
      </w:pPr>
      <w:rPr>
        <w:rFonts w:hint="default" w:ascii="Wingdings" w:hAnsi="Wingdings"/>
      </w:rPr>
    </w:lvl>
    <w:lvl w:ilvl="5" w:tentative="1">
      <w:start w:val="1"/>
      <w:numFmt w:val="bullet"/>
      <w:lvlText w:val=""/>
      <w:lvlJc w:val="left"/>
      <w:pPr>
        <w:tabs>
          <w:tab w:val="left" w:pos="4380"/>
        </w:tabs>
        <w:ind w:left="4380" w:hanging="420"/>
      </w:pPr>
      <w:rPr>
        <w:rFonts w:hint="default" w:ascii="Wingdings" w:hAnsi="Wingdings"/>
      </w:rPr>
    </w:lvl>
    <w:lvl w:ilvl="6" w:tentative="1">
      <w:start w:val="1"/>
      <w:numFmt w:val="bullet"/>
      <w:lvlText w:val=""/>
      <w:lvlJc w:val="left"/>
      <w:pPr>
        <w:tabs>
          <w:tab w:val="left" w:pos="4800"/>
        </w:tabs>
        <w:ind w:left="4800" w:hanging="420"/>
      </w:pPr>
      <w:rPr>
        <w:rFonts w:hint="default" w:ascii="Wingdings" w:hAnsi="Wingdings"/>
      </w:rPr>
    </w:lvl>
    <w:lvl w:ilvl="7" w:tentative="1">
      <w:start w:val="1"/>
      <w:numFmt w:val="bullet"/>
      <w:lvlText w:val=""/>
      <w:lvlJc w:val="left"/>
      <w:pPr>
        <w:tabs>
          <w:tab w:val="left" w:pos="5220"/>
        </w:tabs>
        <w:ind w:left="5220" w:hanging="420"/>
      </w:pPr>
      <w:rPr>
        <w:rFonts w:hint="default" w:ascii="Wingdings" w:hAnsi="Wingdings"/>
      </w:rPr>
    </w:lvl>
    <w:lvl w:ilvl="8" w:tentative="1">
      <w:start w:val="1"/>
      <w:numFmt w:val="bullet"/>
      <w:lvlText w:val=""/>
      <w:lvlJc w:val="left"/>
      <w:pPr>
        <w:tabs>
          <w:tab w:val="left" w:pos="5640"/>
        </w:tabs>
        <w:ind w:left="5640" w:hanging="420"/>
      </w:pPr>
      <w:rPr>
        <w:rFonts w:hint="default" w:ascii="Wingdings" w:hAnsi="Wingdings"/>
      </w:rPr>
    </w:lvl>
  </w:abstractNum>
  <w:abstractNum w:abstractNumId="325859740">
    <w:nsid w:val="136C399C"/>
    <w:multiLevelType w:val="multilevel"/>
    <w:tmpl w:val="136C399C"/>
    <w:lvl w:ilvl="0" w:tentative="1">
      <w:start w:val="1"/>
      <w:numFmt w:val="bullet"/>
      <w:lvlText w:val=""/>
      <w:lvlJc w:val="left"/>
      <w:pPr>
        <w:tabs>
          <w:tab w:val="left" w:pos="1080"/>
        </w:tabs>
        <w:ind w:left="1080" w:hanging="360"/>
      </w:pPr>
      <w:rPr>
        <w:rFonts w:hint="default" w:ascii="Symbol" w:hAnsi="Symbol"/>
      </w:rPr>
    </w:lvl>
    <w:lvl w:ilvl="1" w:tentative="1">
      <w:start w:val="1"/>
      <w:numFmt w:val="bullet"/>
      <w:lvlText w:val="o"/>
      <w:lvlJc w:val="left"/>
      <w:pPr>
        <w:tabs>
          <w:tab w:val="left" w:pos="1800"/>
        </w:tabs>
        <w:ind w:left="1800" w:hanging="360"/>
      </w:pPr>
      <w:rPr>
        <w:rFonts w:hint="default" w:ascii="Courier New" w:hAnsi="Courier New"/>
      </w:rPr>
    </w:lvl>
    <w:lvl w:ilvl="2" w:tentative="1">
      <w:start w:val="1"/>
      <w:numFmt w:val="bullet"/>
      <w:lvlText w:val=""/>
      <w:lvlJc w:val="left"/>
      <w:pPr>
        <w:tabs>
          <w:tab w:val="left" w:pos="2520"/>
        </w:tabs>
        <w:ind w:left="2520" w:hanging="360"/>
      </w:pPr>
      <w:rPr>
        <w:rFonts w:hint="default" w:ascii="Wingdings" w:hAnsi="Wingdings"/>
      </w:rPr>
    </w:lvl>
    <w:lvl w:ilvl="3" w:tentative="1">
      <w:start w:val="1"/>
      <w:numFmt w:val="bullet"/>
      <w:lvlText w:val=""/>
      <w:lvlJc w:val="left"/>
      <w:pPr>
        <w:tabs>
          <w:tab w:val="left" w:pos="3240"/>
        </w:tabs>
        <w:ind w:left="3240" w:hanging="360"/>
      </w:pPr>
      <w:rPr>
        <w:rFonts w:hint="default" w:ascii="Symbol" w:hAnsi="Symbol"/>
      </w:rPr>
    </w:lvl>
    <w:lvl w:ilvl="4" w:tentative="1">
      <w:start w:val="1"/>
      <w:numFmt w:val="bullet"/>
      <w:lvlText w:val="o"/>
      <w:lvlJc w:val="left"/>
      <w:pPr>
        <w:tabs>
          <w:tab w:val="left" w:pos="3960"/>
        </w:tabs>
        <w:ind w:left="3960" w:hanging="360"/>
      </w:pPr>
      <w:rPr>
        <w:rFonts w:hint="default" w:ascii="Courier New" w:hAnsi="Courier New"/>
      </w:rPr>
    </w:lvl>
    <w:lvl w:ilvl="5" w:tentative="1">
      <w:start w:val="1"/>
      <w:numFmt w:val="bullet"/>
      <w:lvlText w:val=""/>
      <w:lvlJc w:val="left"/>
      <w:pPr>
        <w:tabs>
          <w:tab w:val="left" w:pos="4680"/>
        </w:tabs>
        <w:ind w:left="4680" w:hanging="360"/>
      </w:pPr>
      <w:rPr>
        <w:rFonts w:hint="default" w:ascii="Wingdings" w:hAnsi="Wingdings"/>
      </w:rPr>
    </w:lvl>
    <w:lvl w:ilvl="6" w:tentative="1">
      <w:start w:val="1"/>
      <w:numFmt w:val="bullet"/>
      <w:lvlText w:val=""/>
      <w:lvlJc w:val="left"/>
      <w:pPr>
        <w:tabs>
          <w:tab w:val="left" w:pos="5400"/>
        </w:tabs>
        <w:ind w:left="5400" w:hanging="360"/>
      </w:pPr>
      <w:rPr>
        <w:rFonts w:hint="default" w:ascii="Symbol" w:hAnsi="Symbol"/>
      </w:rPr>
    </w:lvl>
    <w:lvl w:ilvl="7" w:tentative="1">
      <w:start w:val="1"/>
      <w:numFmt w:val="bullet"/>
      <w:lvlText w:val="o"/>
      <w:lvlJc w:val="left"/>
      <w:pPr>
        <w:tabs>
          <w:tab w:val="left" w:pos="6120"/>
        </w:tabs>
        <w:ind w:left="6120" w:hanging="360"/>
      </w:pPr>
      <w:rPr>
        <w:rFonts w:hint="default" w:ascii="Courier New" w:hAnsi="Courier New"/>
      </w:rPr>
    </w:lvl>
    <w:lvl w:ilvl="8" w:tentative="1">
      <w:start w:val="1"/>
      <w:numFmt w:val="bullet"/>
      <w:lvlText w:val=""/>
      <w:lvlJc w:val="left"/>
      <w:pPr>
        <w:tabs>
          <w:tab w:val="left" w:pos="6840"/>
        </w:tabs>
        <w:ind w:left="6840" w:hanging="360"/>
      </w:pPr>
      <w:rPr>
        <w:rFonts w:hint="default" w:ascii="Wingdings" w:hAnsi="Wingdings"/>
      </w:rPr>
    </w:lvl>
  </w:abstractNum>
  <w:abstractNum w:abstractNumId="60570061">
    <w:nsid w:val="039C39CD"/>
    <w:multiLevelType w:val="multilevel"/>
    <w:tmpl w:val="039C39CD"/>
    <w:lvl w:ilvl="0" w:tentative="1">
      <w:start w:val="1"/>
      <w:numFmt w:val="bullet"/>
      <w:lvlText w:val=""/>
      <w:lvlJc w:val="left"/>
      <w:pPr>
        <w:ind w:left="1080" w:hanging="360"/>
      </w:pPr>
      <w:rPr>
        <w:rFonts w:hint="default" w:ascii="Symbol" w:hAnsi="Symbol"/>
      </w:rPr>
    </w:lvl>
    <w:lvl w:ilvl="1" w:tentative="1">
      <w:start w:val="1"/>
      <w:numFmt w:val="bullet"/>
      <w:lvlText w:val="o"/>
      <w:lvlJc w:val="left"/>
      <w:pPr>
        <w:ind w:left="1800" w:hanging="360"/>
      </w:pPr>
      <w:rPr>
        <w:rFonts w:hint="default" w:ascii="Courier New" w:hAnsi="Courier New" w:cs="Courier New"/>
      </w:rPr>
    </w:lvl>
    <w:lvl w:ilvl="2" w:tentative="1">
      <w:start w:val="1"/>
      <w:numFmt w:val="bullet"/>
      <w:lvlText w:val=""/>
      <w:lvlJc w:val="left"/>
      <w:pPr>
        <w:ind w:left="2520" w:hanging="360"/>
      </w:pPr>
      <w:rPr>
        <w:rFonts w:hint="default" w:ascii="Wingdings" w:hAnsi="Wingdings"/>
      </w:rPr>
    </w:lvl>
    <w:lvl w:ilvl="3" w:tentative="1">
      <w:start w:val="1"/>
      <w:numFmt w:val="bullet"/>
      <w:lvlText w:val=""/>
      <w:lvlJc w:val="left"/>
      <w:pPr>
        <w:ind w:left="3240" w:hanging="360"/>
      </w:pPr>
      <w:rPr>
        <w:rFonts w:hint="default" w:ascii="Symbol" w:hAnsi="Symbol"/>
      </w:rPr>
    </w:lvl>
    <w:lvl w:ilvl="4" w:tentative="1">
      <w:start w:val="1"/>
      <w:numFmt w:val="bullet"/>
      <w:lvlText w:val="o"/>
      <w:lvlJc w:val="left"/>
      <w:pPr>
        <w:ind w:left="3960" w:hanging="360"/>
      </w:pPr>
      <w:rPr>
        <w:rFonts w:hint="default" w:ascii="Courier New" w:hAnsi="Courier New" w:cs="Courier New"/>
      </w:rPr>
    </w:lvl>
    <w:lvl w:ilvl="5" w:tentative="1">
      <w:start w:val="1"/>
      <w:numFmt w:val="bullet"/>
      <w:lvlText w:val=""/>
      <w:lvlJc w:val="left"/>
      <w:pPr>
        <w:ind w:left="4680" w:hanging="360"/>
      </w:pPr>
      <w:rPr>
        <w:rFonts w:hint="default" w:ascii="Wingdings" w:hAnsi="Wingdings"/>
      </w:rPr>
    </w:lvl>
    <w:lvl w:ilvl="6" w:tentative="1">
      <w:start w:val="1"/>
      <w:numFmt w:val="bullet"/>
      <w:lvlText w:val=""/>
      <w:lvlJc w:val="left"/>
      <w:pPr>
        <w:ind w:left="5400" w:hanging="360"/>
      </w:pPr>
      <w:rPr>
        <w:rFonts w:hint="default" w:ascii="Symbol" w:hAnsi="Symbol"/>
      </w:rPr>
    </w:lvl>
    <w:lvl w:ilvl="7" w:tentative="1">
      <w:start w:val="1"/>
      <w:numFmt w:val="bullet"/>
      <w:lvlText w:val="o"/>
      <w:lvlJc w:val="left"/>
      <w:pPr>
        <w:ind w:left="6120" w:hanging="360"/>
      </w:pPr>
      <w:rPr>
        <w:rFonts w:hint="default" w:ascii="Courier New" w:hAnsi="Courier New" w:cs="Courier New"/>
      </w:rPr>
    </w:lvl>
    <w:lvl w:ilvl="8" w:tentative="1">
      <w:start w:val="1"/>
      <w:numFmt w:val="bullet"/>
      <w:lvlText w:val=""/>
      <w:lvlJc w:val="left"/>
      <w:pPr>
        <w:ind w:left="6840" w:hanging="360"/>
      </w:pPr>
      <w:rPr>
        <w:rFonts w:hint="default" w:ascii="Wingdings" w:hAnsi="Wingdings"/>
      </w:rPr>
    </w:lvl>
  </w:abstractNum>
  <w:abstractNum w:abstractNumId="38407349">
    <w:nsid w:val="024A0CB5"/>
    <w:multiLevelType w:val="multilevel"/>
    <w:tmpl w:val="024A0CB5"/>
    <w:lvl w:ilvl="0" w:tentative="1">
      <w:start w:val="1"/>
      <w:numFmt w:val="bullet"/>
      <w:lvlText w:val=""/>
      <w:lvlJc w:val="left"/>
      <w:pPr>
        <w:tabs>
          <w:tab w:val="left" w:pos="2280"/>
        </w:tabs>
        <w:ind w:left="2280" w:hanging="420"/>
      </w:pPr>
      <w:rPr>
        <w:rFonts w:hint="default" w:ascii="Wingdings" w:hAnsi="Wingdings"/>
      </w:rPr>
    </w:lvl>
    <w:lvl w:ilvl="1" w:tentative="1">
      <w:start w:val="1"/>
      <w:numFmt w:val="bullet"/>
      <w:lvlText w:val=""/>
      <w:lvlJc w:val="left"/>
      <w:pPr>
        <w:tabs>
          <w:tab w:val="left" w:pos="2700"/>
        </w:tabs>
        <w:ind w:left="2700" w:hanging="420"/>
      </w:pPr>
      <w:rPr>
        <w:rFonts w:hint="default" w:ascii="Wingdings" w:hAnsi="Wingdings"/>
      </w:rPr>
    </w:lvl>
    <w:lvl w:ilvl="2" w:tentative="1">
      <w:start w:val="1"/>
      <w:numFmt w:val="bullet"/>
      <w:lvlText w:val=""/>
      <w:lvlJc w:val="left"/>
      <w:pPr>
        <w:tabs>
          <w:tab w:val="left" w:pos="3120"/>
        </w:tabs>
        <w:ind w:left="3120" w:hanging="420"/>
      </w:pPr>
      <w:rPr>
        <w:rFonts w:hint="default" w:ascii="Wingdings" w:hAnsi="Wingdings"/>
      </w:rPr>
    </w:lvl>
    <w:lvl w:ilvl="3" w:tentative="1">
      <w:start w:val="1"/>
      <w:numFmt w:val="bullet"/>
      <w:lvlText w:val=""/>
      <w:lvlJc w:val="left"/>
      <w:pPr>
        <w:tabs>
          <w:tab w:val="left" w:pos="3540"/>
        </w:tabs>
        <w:ind w:left="3540" w:hanging="420"/>
      </w:pPr>
      <w:rPr>
        <w:rFonts w:hint="default" w:ascii="Wingdings" w:hAnsi="Wingdings"/>
      </w:rPr>
    </w:lvl>
    <w:lvl w:ilvl="4" w:tentative="1">
      <w:start w:val="1"/>
      <w:numFmt w:val="bullet"/>
      <w:lvlText w:val=""/>
      <w:lvlJc w:val="left"/>
      <w:pPr>
        <w:tabs>
          <w:tab w:val="left" w:pos="3960"/>
        </w:tabs>
        <w:ind w:left="3960" w:hanging="420"/>
      </w:pPr>
      <w:rPr>
        <w:rFonts w:hint="default" w:ascii="Wingdings" w:hAnsi="Wingdings"/>
      </w:rPr>
    </w:lvl>
    <w:lvl w:ilvl="5" w:tentative="1">
      <w:start w:val="1"/>
      <w:numFmt w:val="bullet"/>
      <w:lvlText w:val=""/>
      <w:lvlJc w:val="left"/>
      <w:pPr>
        <w:tabs>
          <w:tab w:val="left" w:pos="4380"/>
        </w:tabs>
        <w:ind w:left="4380" w:hanging="420"/>
      </w:pPr>
      <w:rPr>
        <w:rFonts w:hint="default" w:ascii="Wingdings" w:hAnsi="Wingdings"/>
      </w:rPr>
    </w:lvl>
    <w:lvl w:ilvl="6" w:tentative="1">
      <w:start w:val="1"/>
      <w:numFmt w:val="bullet"/>
      <w:lvlText w:val=""/>
      <w:lvlJc w:val="left"/>
      <w:pPr>
        <w:tabs>
          <w:tab w:val="left" w:pos="4800"/>
        </w:tabs>
        <w:ind w:left="4800" w:hanging="420"/>
      </w:pPr>
      <w:rPr>
        <w:rFonts w:hint="default" w:ascii="Wingdings" w:hAnsi="Wingdings"/>
      </w:rPr>
    </w:lvl>
    <w:lvl w:ilvl="7" w:tentative="1">
      <w:start w:val="1"/>
      <w:numFmt w:val="bullet"/>
      <w:lvlText w:val=""/>
      <w:lvlJc w:val="left"/>
      <w:pPr>
        <w:tabs>
          <w:tab w:val="left" w:pos="5220"/>
        </w:tabs>
        <w:ind w:left="5220" w:hanging="420"/>
      </w:pPr>
      <w:rPr>
        <w:rFonts w:hint="default" w:ascii="Wingdings" w:hAnsi="Wingdings"/>
      </w:rPr>
    </w:lvl>
    <w:lvl w:ilvl="8" w:tentative="1">
      <w:start w:val="1"/>
      <w:numFmt w:val="bullet"/>
      <w:lvlText w:val=""/>
      <w:lvlJc w:val="left"/>
      <w:pPr>
        <w:tabs>
          <w:tab w:val="left" w:pos="5640"/>
        </w:tabs>
        <w:ind w:left="5640" w:hanging="420"/>
      </w:pPr>
      <w:rPr>
        <w:rFonts w:hint="default" w:ascii="Wingdings" w:hAnsi="Wingdings"/>
      </w:rPr>
    </w:lvl>
  </w:abstractNum>
  <w:abstractNum w:abstractNumId="252592322">
    <w:nsid w:val="0F0E40C2"/>
    <w:multiLevelType w:val="multilevel"/>
    <w:tmpl w:val="0F0E40C2"/>
    <w:lvl w:ilvl="0" w:tentative="1">
      <w:start w:val="1"/>
      <w:numFmt w:val="lowerLetter"/>
      <w:lvlText w:val="%1."/>
      <w:lvlJc w:val="left"/>
      <w:pPr>
        <w:tabs>
          <w:tab w:val="left" w:pos="720"/>
        </w:tabs>
        <w:ind w:left="720" w:hanging="360"/>
      </w:pPr>
      <w:rPr>
        <w:rFonts w:hint="default"/>
      </w:rPr>
    </w:lvl>
    <w:lvl w:ilvl="1" w:tentative="1">
      <w:start w:val="1"/>
      <w:numFmt w:val="bullet"/>
      <w:lvlText w:val=""/>
      <w:lvlJc w:val="left"/>
      <w:pPr>
        <w:tabs>
          <w:tab w:val="left" w:pos="1500"/>
        </w:tabs>
        <w:ind w:left="1500" w:hanging="420"/>
      </w:pPr>
      <w:rPr>
        <w:rFonts w:hint="default" w:ascii="Wingdings" w:hAnsi="Wingdings"/>
      </w:rPr>
    </w:lvl>
    <w:lvl w:ilvl="2" w:tentative="1">
      <w:start w:val="1"/>
      <w:numFmt w:val="bullet"/>
      <w:lvlText w:val=""/>
      <w:lvlJc w:val="left"/>
      <w:pPr>
        <w:tabs>
          <w:tab w:val="left" w:pos="2400"/>
        </w:tabs>
        <w:ind w:left="2400" w:hanging="420"/>
      </w:pPr>
      <w:rPr>
        <w:rFonts w:hint="default" w:ascii="Wingdings" w:hAnsi="Wingdings"/>
      </w:rPr>
    </w:lvl>
    <w:lvl w:ilvl="3" w:tentative="1">
      <w:start w:val="1"/>
      <w:numFmt w:val="bullet"/>
      <w:lvlText w:val=""/>
      <w:lvlJc w:val="left"/>
      <w:pPr>
        <w:tabs>
          <w:tab w:val="left" w:pos="2940"/>
        </w:tabs>
        <w:ind w:left="2940" w:hanging="420"/>
      </w:pPr>
      <w:rPr>
        <w:rFonts w:hint="default" w:ascii="Wingdings" w:hAnsi="Wingdings"/>
      </w:r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140662091">
    <w:nsid w:val="0862554B"/>
    <w:multiLevelType w:val="multilevel"/>
    <w:tmpl w:val="0862554B"/>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213925414">
    <w:nsid w:val="485B0826"/>
    <w:multiLevelType w:val="multilevel"/>
    <w:tmpl w:val="485B0826"/>
    <w:lvl w:ilvl="0" w:tentative="1">
      <w:start w:val="1"/>
      <w:numFmt w:val="lowerLetter"/>
      <w:lvlText w:val="%1."/>
      <w:lvlJc w:val="left"/>
      <w:pPr>
        <w:tabs>
          <w:tab w:val="left" w:pos="720"/>
        </w:tabs>
        <w:ind w:left="720" w:hanging="360"/>
      </w:pPr>
      <w:rPr>
        <w:rFonts w:hint="default"/>
      </w:r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1323853453">
    <w:nsid w:val="4EE8668D"/>
    <w:multiLevelType w:val="multilevel"/>
    <w:tmpl w:val="4EE8668D"/>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625387648">
    <w:nsid w:val="60E17280"/>
    <w:multiLevelType w:val="multilevel"/>
    <w:tmpl w:val="60E17280"/>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638562652">
    <w:nsid w:val="61AA7B5C"/>
    <w:multiLevelType w:val="multilevel"/>
    <w:tmpl w:val="61AA7B5C"/>
    <w:lvl w:ilvl="0" w:tentative="1">
      <w:start w:val="1"/>
      <w:numFmt w:val="bullet"/>
      <w:lvlText w:val=""/>
      <w:lvlJc w:val="left"/>
      <w:pPr>
        <w:tabs>
          <w:tab w:val="left" w:pos="2340"/>
        </w:tabs>
        <w:ind w:left="2340" w:hanging="420"/>
      </w:pPr>
      <w:rPr>
        <w:rFonts w:hint="default" w:ascii="Wingdings" w:hAnsi="Wingdings"/>
      </w:rPr>
    </w:lvl>
    <w:lvl w:ilvl="1" w:tentative="1">
      <w:start w:val="1"/>
      <w:numFmt w:val="bullet"/>
      <w:lvlText w:val=""/>
      <w:lvlJc w:val="left"/>
      <w:pPr>
        <w:tabs>
          <w:tab w:val="left" w:pos="2760"/>
        </w:tabs>
        <w:ind w:left="2760" w:hanging="420"/>
      </w:pPr>
      <w:rPr>
        <w:rFonts w:hint="default" w:ascii="Wingdings" w:hAnsi="Wingdings"/>
      </w:rPr>
    </w:lvl>
    <w:lvl w:ilvl="2" w:tentative="1">
      <w:start w:val="1"/>
      <w:numFmt w:val="bullet"/>
      <w:lvlText w:val=""/>
      <w:lvlJc w:val="left"/>
      <w:pPr>
        <w:tabs>
          <w:tab w:val="left" w:pos="3180"/>
        </w:tabs>
        <w:ind w:left="3180" w:hanging="420"/>
      </w:pPr>
      <w:rPr>
        <w:rFonts w:hint="default" w:ascii="Wingdings" w:hAnsi="Wingdings"/>
      </w:rPr>
    </w:lvl>
    <w:lvl w:ilvl="3" w:tentative="1">
      <w:start w:val="1"/>
      <w:numFmt w:val="bullet"/>
      <w:lvlText w:val=""/>
      <w:lvlJc w:val="left"/>
      <w:pPr>
        <w:tabs>
          <w:tab w:val="left" w:pos="3600"/>
        </w:tabs>
        <w:ind w:left="3600" w:hanging="420"/>
      </w:pPr>
      <w:rPr>
        <w:rFonts w:hint="default" w:ascii="Wingdings" w:hAnsi="Wingdings"/>
      </w:rPr>
    </w:lvl>
    <w:lvl w:ilvl="4" w:tentative="1">
      <w:start w:val="1"/>
      <w:numFmt w:val="bullet"/>
      <w:lvlText w:val=""/>
      <w:lvlJc w:val="left"/>
      <w:pPr>
        <w:tabs>
          <w:tab w:val="left" w:pos="4020"/>
        </w:tabs>
        <w:ind w:left="4020" w:hanging="420"/>
      </w:pPr>
      <w:rPr>
        <w:rFonts w:hint="default" w:ascii="Wingdings" w:hAnsi="Wingdings"/>
      </w:rPr>
    </w:lvl>
    <w:lvl w:ilvl="5" w:tentative="1">
      <w:start w:val="1"/>
      <w:numFmt w:val="bullet"/>
      <w:lvlText w:val=""/>
      <w:lvlJc w:val="left"/>
      <w:pPr>
        <w:tabs>
          <w:tab w:val="left" w:pos="4440"/>
        </w:tabs>
        <w:ind w:left="4440" w:hanging="420"/>
      </w:pPr>
      <w:rPr>
        <w:rFonts w:hint="default" w:ascii="Wingdings" w:hAnsi="Wingdings"/>
      </w:rPr>
    </w:lvl>
    <w:lvl w:ilvl="6" w:tentative="1">
      <w:start w:val="1"/>
      <w:numFmt w:val="bullet"/>
      <w:lvlText w:val=""/>
      <w:lvlJc w:val="left"/>
      <w:pPr>
        <w:tabs>
          <w:tab w:val="left" w:pos="4860"/>
        </w:tabs>
        <w:ind w:left="4860" w:hanging="420"/>
      </w:pPr>
      <w:rPr>
        <w:rFonts w:hint="default" w:ascii="Wingdings" w:hAnsi="Wingdings"/>
      </w:rPr>
    </w:lvl>
    <w:lvl w:ilvl="7" w:tentative="1">
      <w:start w:val="1"/>
      <w:numFmt w:val="bullet"/>
      <w:lvlText w:val=""/>
      <w:lvlJc w:val="left"/>
      <w:pPr>
        <w:tabs>
          <w:tab w:val="left" w:pos="5280"/>
        </w:tabs>
        <w:ind w:left="5280" w:hanging="420"/>
      </w:pPr>
      <w:rPr>
        <w:rFonts w:hint="default" w:ascii="Wingdings" w:hAnsi="Wingdings"/>
      </w:rPr>
    </w:lvl>
    <w:lvl w:ilvl="8" w:tentative="1">
      <w:start w:val="1"/>
      <w:numFmt w:val="bullet"/>
      <w:lvlText w:val=""/>
      <w:lvlJc w:val="left"/>
      <w:pPr>
        <w:tabs>
          <w:tab w:val="left" w:pos="5700"/>
        </w:tabs>
        <w:ind w:left="5700" w:hanging="420"/>
      </w:pPr>
      <w:rPr>
        <w:rFonts w:hint="default" w:ascii="Wingdings" w:hAnsi="Wingdings"/>
      </w:rPr>
    </w:lvl>
  </w:abstractNum>
  <w:abstractNum w:abstractNumId="1684748041">
    <w:nsid w:val="646B3709"/>
    <w:multiLevelType w:val="multilevel"/>
    <w:tmpl w:val="646B3709"/>
    <w:lvl w:ilvl="0" w:tentative="1">
      <w:start w:val="1"/>
      <w:numFmt w:val="bullet"/>
      <w:lvlText w:val=""/>
      <w:lvlJc w:val="left"/>
      <w:pPr>
        <w:tabs>
          <w:tab w:val="left" w:pos="1560"/>
        </w:tabs>
        <w:ind w:left="1560" w:hanging="420"/>
      </w:pPr>
      <w:rPr>
        <w:rFonts w:hint="default" w:ascii="Wingdings" w:hAnsi="Wingdings"/>
      </w:rPr>
    </w:lvl>
    <w:lvl w:ilvl="1" w:tentative="1">
      <w:start w:val="1"/>
      <w:numFmt w:val="bullet"/>
      <w:lvlText w:val=""/>
      <w:lvlJc w:val="left"/>
      <w:pPr>
        <w:tabs>
          <w:tab w:val="left" w:pos="1620"/>
        </w:tabs>
        <w:ind w:left="1620" w:hanging="420"/>
      </w:pPr>
      <w:rPr>
        <w:rFonts w:hint="default" w:ascii="Wingdings" w:hAnsi="Wingdings"/>
      </w:rPr>
    </w:lvl>
    <w:lvl w:ilvl="2" w:tentative="1">
      <w:start w:val="1"/>
      <w:numFmt w:val="bullet"/>
      <w:lvlText w:val=""/>
      <w:lvlJc w:val="left"/>
      <w:pPr>
        <w:tabs>
          <w:tab w:val="left" w:pos="2040"/>
        </w:tabs>
        <w:ind w:left="2040" w:hanging="420"/>
      </w:pPr>
      <w:rPr>
        <w:rFonts w:hint="default" w:ascii="Wingdings" w:hAnsi="Wingdings"/>
      </w:rPr>
    </w:lvl>
    <w:lvl w:ilvl="3" w:tentative="1">
      <w:start w:val="1"/>
      <w:numFmt w:val="bullet"/>
      <w:lvlText w:val=""/>
      <w:lvlJc w:val="left"/>
      <w:pPr>
        <w:tabs>
          <w:tab w:val="left" w:pos="2460"/>
        </w:tabs>
        <w:ind w:left="2460" w:hanging="420"/>
      </w:pPr>
      <w:rPr>
        <w:rFonts w:hint="default" w:ascii="Wingdings" w:hAnsi="Wingdings"/>
      </w:rPr>
    </w:lvl>
    <w:lvl w:ilvl="4" w:tentative="1">
      <w:start w:val="1"/>
      <w:numFmt w:val="bullet"/>
      <w:lvlText w:val=""/>
      <w:lvlJc w:val="left"/>
      <w:pPr>
        <w:tabs>
          <w:tab w:val="left" w:pos="2880"/>
        </w:tabs>
        <w:ind w:left="2880" w:hanging="420"/>
      </w:pPr>
      <w:rPr>
        <w:rFonts w:hint="default" w:ascii="Wingdings" w:hAnsi="Wingdings"/>
      </w:rPr>
    </w:lvl>
    <w:lvl w:ilvl="5" w:tentative="1">
      <w:start w:val="1"/>
      <w:numFmt w:val="bullet"/>
      <w:lvlText w:val=""/>
      <w:lvlJc w:val="left"/>
      <w:pPr>
        <w:tabs>
          <w:tab w:val="left" w:pos="3300"/>
        </w:tabs>
        <w:ind w:left="3300" w:hanging="420"/>
      </w:pPr>
      <w:rPr>
        <w:rFonts w:hint="default" w:ascii="Wingdings" w:hAnsi="Wingdings"/>
      </w:rPr>
    </w:lvl>
    <w:lvl w:ilvl="6" w:tentative="1">
      <w:start w:val="1"/>
      <w:numFmt w:val="bullet"/>
      <w:lvlText w:val=""/>
      <w:lvlJc w:val="left"/>
      <w:pPr>
        <w:tabs>
          <w:tab w:val="left" w:pos="3720"/>
        </w:tabs>
        <w:ind w:left="3720" w:hanging="420"/>
      </w:pPr>
      <w:rPr>
        <w:rFonts w:hint="default" w:ascii="Wingdings" w:hAnsi="Wingdings"/>
      </w:rPr>
    </w:lvl>
    <w:lvl w:ilvl="7" w:tentative="1">
      <w:start w:val="1"/>
      <w:numFmt w:val="bullet"/>
      <w:lvlText w:val=""/>
      <w:lvlJc w:val="left"/>
      <w:pPr>
        <w:tabs>
          <w:tab w:val="left" w:pos="4140"/>
        </w:tabs>
        <w:ind w:left="4140" w:hanging="420"/>
      </w:pPr>
      <w:rPr>
        <w:rFonts w:hint="default" w:ascii="Wingdings" w:hAnsi="Wingdings"/>
      </w:rPr>
    </w:lvl>
    <w:lvl w:ilvl="8" w:tentative="1">
      <w:start w:val="1"/>
      <w:numFmt w:val="bullet"/>
      <w:lvlText w:val=""/>
      <w:lvlJc w:val="left"/>
      <w:pPr>
        <w:tabs>
          <w:tab w:val="left" w:pos="4560"/>
        </w:tabs>
        <w:ind w:left="4560" w:hanging="420"/>
      </w:pPr>
      <w:rPr>
        <w:rFonts w:hint="default" w:ascii="Wingdings" w:hAnsi="Wingdings"/>
      </w:rPr>
    </w:lvl>
  </w:abstractNum>
  <w:abstractNum w:abstractNumId="1924874894">
    <w:nsid w:val="72BB428E"/>
    <w:multiLevelType w:val="multilevel"/>
    <w:tmpl w:val="72BB428E"/>
    <w:lvl w:ilvl="0" w:tentative="1">
      <w:start w:val="1"/>
      <w:numFmt w:val="bullet"/>
      <w:lvlText w:val=""/>
      <w:lvlJc w:val="left"/>
      <w:pPr>
        <w:tabs>
          <w:tab w:val="left" w:pos="1140"/>
        </w:tabs>
        <w:ind w:left="1140" w:hanging="420"/>
      </w:pPr>
      <w:rPr>
        <w:rFonts w:hint="default" w:ascii="Wingdings" w:hAnsi="Wingdings"/>
      </w:rPr>
    </w:lvl>
    <w:lvl w:ilvl="1" w:tentative="1">
      <w:start w:val="1"/>
      <w:numFmt w:val="bullet"/>
      <w:lvlText w:val=""/>
      <w:lvlJc w:val="left"/>
      <w:pPr>
        <w:tabs>
          <w:tab w:val="left" w:pos="1560"/>
        </w:tabs>
        <w:ind w:left="1560" w:hanging="420"/>
      </w:pPr>
      <w:rPr>
        <w:rFonts w:hint="default" w:ascii="Wingdings" w:hAnsi="Wingdings"/>
      </w:rPr>
    </w:lvl>
    <w:lvl w:ilvl="2" w:tentative="1">
      <w:start w:val="1"/>
      <w:numFmt w:val="bullet"/>
      <w:lvlText w:val=""/>
      <w:lvlJc w:val="left"/>
      <w:pPr>
        <w:tabs>
          <w:tab w:val="left" w:pos="1980"/>
        </w:tabs>
        <w:ind w:left="1980" w:hanging="420"/>
      </w:pPr>
      <w:rPr>
        <w:rFonts w:hint="default" w:ascii="Wingdings" w:hAnsi="Wingdings"/>
      </w:rPr>
    </w:lvl>
    <w:lvl w:ilvl="3" w:tentative="1">
      <w:start w:val="1"/>
      <w:numFmt w:val="bullet"/>
      <w:lvlText w:val=""/>
      <w:lvlJc w:val="left"/>
      <w:pPr>
        <w:tabs>
          <w:tab w:val="left" w:pos="2400"/>
        </w:tabs>
        <w:ind w:left="2400" w:hanging="420"/>
      </w:pPr>
      <w:rPr>
        <w:rFonts w:hint="default" w:ascii="Wingdings" w:hAnsi="Wingdings"/>
      </w:rPr>
    </w:lvl>
    <w:lvl w:ilvl="4" w:tentative="1">
      <w:start w:val="1"/>
      <w:numFmt w:val="bullet"/>
      <w:lvlText w:val=""/>
      <w:lvlJc w:val="left"/>
      <w:pPr>
        <w:tabs>
          <w:tab w:val="left" w:pos="2820"/>
        </w:tabs>
        <w:ind w:left="2820" w:hanging="420"/>
      </w:pPr>
      <w:rPr>
        <w:rFonts w:hint="default" w:ascii="Wingdings" w:hAnsi="Wingdings"/>
      </w:rPr>
    </w:lvl>
    <w:lvl w:ilvl="5" w:tentative="1">
      <w:start w:val="1"/>
      <w:numFmt w:val="bullet"/>
      <w:lvlText w:val=""/>
      <w:lvlJc w:val="left"/>
      <w:pPr>
        <w:tabs>
          <w:tab w:val="left" w:pos="3240"/>
        </w:tabs>
        <w:ind w:left="3240" w:hanging="420"/>
      </w:pPr>
      <w:rPr>
        <w:rFonts w:hint="default" w:ascii="Wingdings" w:hAnsi="Wingdings"/>
      </w:rPr>
    </w:lvl>
    <w:lvl w:ilvl="6" w:tentative="1">
      <w:start w:val="1"/>
      <w:numFmt w:val="bullet"/>
      <w:lvlText w:val=""/>
      <w:lvlJc w:val="left"/>
      <w:pPr>
        <w:tabs>
          <w:tab w:val="left" w:pos="3660"/>
        </w:tabs>
        <w:ind w:left="3660" w:hanging="420"/>
      </w:pPr>
      <w:rPr>
        <w:rFonts w:hint="default" w:ascii="Wingdings" w:hAnsi="Wingdings"/>
      </w:rPr>
    </w:lvl>
    <w:lvl w:ilvl="7" w:tentative="1">
      <w:start w:val="1"/>
      <w:numFmt w:val="bullet"/>
      <w:lvlText w:val=""/>
      <w:lvlJc w:val="left"/>
      <w:pPr>
        <w:tabs>
          <w:tab w:val="left" w:pos="4080"/>
        </w:tabs>
        <w:ind w:left="4080" w:hanging="420"/>
      </w:pPr>
      <w:rPr>
        <w:rFonts w:hint="default" w:ascii="Wingdings" w:hAnsi="Wingdings"/>
      </w:rPr>
    </w:lvl>
    <w:lvl w:ilvl="8" w:tentative="1">
      <w:start w:val="1"/>
      <w:numFmt w:val="bullet"/>
      <w:lvlText w:val=""/>
      <w:lvlJc w:val="left"/>
      <w:pPr>
        <w:tabs>
          <w:tab w:val="left" w:pos="4500"/>
        </w:tabs>
        <w:ind w:left="4500" w:hanging="420"/>
      </w:pPr>
      <w:rPr>
        <w:rFonts w:hint="default" w:ascii="Wingdings" w:hAnsi="Wingdings"/>
      </w:rPr>
    </w:lvl>
  </w:abstractNum>
  <w:abstractNum w:abstractNumId="2027517934">
    <w:nsid w:val="78D977EE"/>
    <w:multiLevelType w:val="multilevel"/>
    <w:tmpl w:val="78D977EE"/>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183475911"/>
  </w:num>
  <w:num w:numId="2">
    <w:abstractNumId w:val="60570061"/>
  </w:num>
  <w:num w:numId="3">
    <w:abstractNumId w:val="1625387648"/>
  </w:num>
  <w:num w:numId="4">
    <w:abstractNumId w:val="140662091"/>
  </w:num>
  <w:num w:numId="5">
    <w:abstractNumId w:val="325859740"/>
  </w:num>
  <w:num w:numId="6">
    <w:abstractNumId w:val="1323853453"/>
  </w:num>
  <w:num w:numId="7">
    <w:abstractNumId w:val="1213925414"/>
  </w:num>
  <w:num w:numId="8">
    <w:abstractNumId w:val="2027517934"/>
  </w:num>
  <w:num w:numId="9">
    <w:abstractNumId w:val="593823710"/>
  </w:num>
  <w:num w:numId="10">
    <w:abstractNumId w:val="1684748041"/>
  </w:num>
  <w:num w:numId="11">
    <w:abstractNumId w:val="459153495"/>
  </w:num>
  <w:num w:numId="12">
    <w:abstractNumId w:val="1115830782"/>
  </w:num>
  <w:num w:numId="13">
    <w:abstractNumId w:val="38407349"/>
  </w:num>
  <w:num w:numId="14">
    <w:abstractNumId w:val="919410450"/>
  </w:num>
  <w:num w:numId="15">
    <w:abstractNumId w:val="404648698"/>
  </w:num>
  <w:num w:numId="16">
    <w:abstractNumId w:val="252592322"/>
  </w:num>
  <w:num w:numId="17">
    <w:abstractNumId w:val="1638562652"/>
  </w:num>
  <w:num w:numId="18">
    <w:abstractNumId w:val="192487489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trackRevisions w:val="1"/>
  <w:documentProtection w:enforcement="0"/>
  <w:defaultTabStop w:val="720"/>
  <w:drawingGridHorizontalSpacing w:val="0"/>
  <w:displayHorizontalDrawingGridEvery w:val="0"/>
  <w:displayVerticalDrawingGridEvery w:val="0"/>
  <w:noPunctuationKerning w:val="1"/>
  <w:characterSpacingControl w:val="doNotCompress"/>
  <w:compat>
    <w:spaceForUL/>
    <w:doNotLeaveBackslashAlone/>
    <w:ulTrailSpac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PMingLiU"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spacing w:line="360" w:lineRule="auto"/>
    </w:pPr>
    <w:rPr>
      <w:rFonts w:ascii="Arial" w:hAnsi="Arial" w:eastAsia="PMingLiU" w:cs="Times New Roman"/>
      <w:sz w:val="24"/>
      <w:lang w:val="en-US" w:eastAsia="en-US" w:bidi="ar-SA"/>
    </w:rPr>
  </w:style>
  <w:style w:type="paragraph" w:styleId="2">
    <w:name w:val="heading 1"/>
    <w:basedOn w:val="1"/>
    <w:next w:val="1"/>
    <w:qFormat/>
    <w:uiPriority w:val="0"/>
    <w:pPr>
      <w:keepNext/>
      <w:numPr>
        <w:ilvl w:val="0"/>
        <w:numId w:val="1"/>
      </w:numPr>
      <w:spacing w:before="240" w:after="0" w:line="240" w:lineRule="auto"/>
      <w:ind w:left="0" w:hanging="432" w:firstLine="0"/>
      <w:outlineLvl w:val="0"/>
      <w:pPrChange w:id="0" w:author="cowilson" w:date="2014-03-13T16:11:00Z">
        <w:pPr>
          <w:keepNext/>
          <w:spacing w:line="360" w:lineRule="auto"/>
          <w:ind w:left="432" w:hanging="432"/>
          <w:outlineLvl w:val="0"/>
        </w:pPr>
      </w:pPrChange>
    </w:pPr>
    <w:rPr>
      <w:rFonts w:ascii="Arial" w:hAnsi="Arial" w:eastAsia="PMingLiU"/>
      <w:b/>
      <w:kern w:val="28"/>
      <w:sz w:val="28"/>
      <w:u w:val="single"/>
      <w:lang w:val="en-US" w:eastAsia="en-US" w:bidi="ar-SA"/>
    </w:rPr>
  </w:style>
  <w:style w:type="paragraph" w:styleId="3">
    <w:name w:val="heading 2"/>
    <w:basedOn w:val="1"/>
    <w:next w:val="1"/>
    <w:qFormat/>
    <w:uiPriority w:val="0"/>
    <w:pPr>
      <w:keepNext/>
      <w:numPr>
        <w:ilvl w:val="1"/>
        <w:numId w:val="1"/>
      </w:numPr>
      <w:spacing w:before="240" w:after="60"/>
      <w:outlineLvl w:val="1"/>
    </w:pPr>
    <w:rPr>
      <w:b/>
    </w:rPr>
  </w:style>
  <w:style w:type="paragraph" w:styleId="4">
    <w:name w:val="heading 3"/>
    <w:basedOn w:val="1"/>
    <w:next w:val="1"/>
    <w:qFormat/>
    <w:uiPriority w:val="0"/>
    <w:pPr>
      <w:keepNext/>
      <w:numPr>
        <w:ilvl w:val="2"/>
        <w:numId w:val="1"/>
      </w:numPr>
      <w:spacing w:before="240" w:after="60"/>
      <w:outlineLvl w:val="2"/>
    </w:pPr>
    <w:rPr>
      <w:b/>
    </w:rPr>
  </w:style>
  <w:style w:type="paragraph" w:styleId="5">
    <w:name w:val="heading 4"/>
    <w:basedOn w:val="1"/>
    <w:next w:val="1"/>
    <w:qFormat/>
    <w:uiPriority w:val="0"/>
    <w:pPr>
      <w:keepNext/>
      <w:numPr>
        <w:ilvl w:val="3"/>
        <w:numId w:val="1"/>
      </w:numPr>
      <w:spacing w:before="240" w:after="60"/>
      <w:outlineLvl w:val="3"/>
    </w:pPr>
    <w:rPr>
      <w:b/>
    </w:rPr>
  </w:style>
  <w:style w:type="paragraph" w:styleId="6">
    <w:name w:val="heading 5"/>
    <w:basedOn w:val="1"/>
    <w:next w:val="1"/>
    <w:qFormat/>
    <w:uiPriority w:val="0"/>
    <w:pPr>
      <w:numPr>
        <w:ilvl w:val="4"/>
        <w:numId w:val="1"/>
      </w:numPr>
      <w:spacing w:before="240" w:after="60"/>
      <w:outlineLvl w:val="4"/>
    </w:pPr>
    <w:rPr>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style>
  <w:style w:type="paragraph" w:styleId="9">
    <w:name w:val="heading 8"/>
    <w:basedOn w:val="1"/>
    <w:next w:val="1"/>
    <w:qFormat/>
    <w:uiPriority w:val="0"/>
    <w:pPr>
      <w:numPr>
        <w:ilvl w:val="7"/>
        <w:numId w:val="1"/>
      </w:numPr>
      <w:spacing w:before="240" w:after="60"/>
      <w:outlineLvl w:val="7"/>
    </w:pPr>
    <w:rPr>
      <w:i/>
    </w:rPr>
  </w:style>
  <w:style w:type="paragraph" w:styleId="10">
    <w:name w:val="heading 9"/>
    <w:basedOn w:val="1"/>
    <w:next w:val="1"/>
    <w:qFormat/>
    <w:uiPriority w:val="0"/>
    <w:pPr>
      <w:numPr>
        <w:ilvl w:val="8"/>
        <w:numId w:val="1"/>
      </w:numPr>
      <w:spacing w:before="240" w:after="60"/>
      <w:outlineLvl w:val="8"/>
    </w:pPr>
    <w:rPr>
      <w:b/>
      <w:i/>
      <w:sz w:val="18"/>
    </w:rPr>
  </w:style>
  <w:style w:type="character" w:default="1" w:styleId="32">
    <w:name w:val="Default Paragraph Font"/>
    <w:semiHidden/>
    <w:unhideWhenUsed/>
    <w:uiPriority w:val="1"/>
  </w:style>
  <w:style w:type="paragraph" w:styleId="11">
    <w:name w:val="toc 7"/>
    <w:basedOn w:val="1"/>
    <w:next w:val="1"/>
    <w:semiHidden/>
    <w:uiPriority w:val="0"/>
    <w:pPr>
      <w:tabs>
        <w:tab w:val="right" w:pos="8640"/>
      </w:tabs>
    </w:pPr>
    <w:rPr>
      <w:sz w:val="22"/>
    </w:rPr>
  </w:style>
  <w:style w:type="paragraph" w:styleId="12">
    <w:name w:val="Normal Indent"/>
    <w:basedOn w:val="1"/>
    <w:uiPriority w:val="0"/>
    <w:pPr>
      <w:widowControl w:val="0"/>
      <w:adjustRightInd w:val="0"/>
      <w:spacing w:line="360" w:lineRule="atLeast"/>
      <w:ind w:left="480"/>
      <w:textAlignment w:val="baseline"/>
    </w:pPr>
    <w:rPr>
      <w:rFonts w:eastAsia="MingLiU"/>
      <w:lang w:eastAsia="zh-TW"/>
    </w:rPr>
  </w:style>
  <w:style w:type="paragraph" w:styleId="13">
    <w:name w:val="caption"/>
    <w:basedOn w:val="1"/>
    <w:next w:val="1"/>
    <w:qFormat/>
    <w:uiPriority w:val="0"/>
    <w:rPr>
      <w:b/>
      <w:bCs/>
    </w:rPr>
  </w:style>
  <w:style w:type="paragraph" w:styleId="14">
    <w:name w:val="Document Map"/>
    <w:basedOn w:val="1"/>
    <w:semiHidden/>
    <w:uiPriority w:val="0"/>
    <w:pPr>
      <w:shd w:val="clear" w:color="auto" w:fill="000080"/>
    </w:pPr>
    <w:rPr>
      <w:rFonts w:ascii="Tahoma" w:hAnsi="Tahoma"/>
    </w:rPr>
  </w:style>
  <w:style w:type="paragraph" w:styleId="15">
    <w:name w:val="Body Text 3"/>
    <w:basedOn w:val="1"/>
    <w:uiPriority w:val="0"/>
    <w:pPr>
      <w:autoSpaceDE w:val="0"/>
      <w:autoSpaceDN w:val="0"/>
      <w:adjustRightInd w:val="0"/>
    </w:pPr>
    <w:rPr>
      <w:rFonts w:cs="Arial"/>
      <w:sz w:val="22"/>
    </w:rPr>
  </w:style>
  <w:style w:type="paragraph" w:styleId="16">
    <w:name w:val="Body Text"/>
    <w:basedOn w:val="1"/>
    <w:uiPriority w:val="0"/>
    <w:pPr>
      <w:spacing w:after="220" w:line="180" w:lineRule="atLeast"/>
      <w:jc w:val="both"/>
    </w:pPr>
    <w:rPr>
      <w:spacing w:val="-5"/>
    </w:rPr>
  </w:style>
  <w:style w:type="paragraph" w:styleId="17">
    <w:name w:val="Body Text Indent"/>
    <w:basedOn w:val="1"/>
    <w:uiPriority w:val="0"/>
    <w:pPr>
      <w:tabs>
        <w:tab w:val="left" w:pos="0"/>
      </w:tabs>
      <w:ind w:firstLine="540"/>
    </w:pPr>
    <w:rPr>
      <w:rFonts w:cs="Arial"/>
      <w:bCs/>
    </w:rPr>
  </w:style>
  <w:style w:type="paragraph" w:styleId="18">
    <w:name w:val="toc 5"/>
    <w:basedOn w:val="1"/>
    <w:next w:val="1"/>
    <w:semiHidden/>
    <w:uiPriority w:val="0"/>
    <w:pPr>
      <w:tabs>
        <w:tab w:val="right" w:pos="8640"/>
      </w:tabs>
    </w:pPr>
    <w:rPr>
      <w:sz w:val="22"/>
    </w:rPr>
  </w:style>
  <w:style w:type="paragraph" w:styleId="19">
    <w:name w:val="toc 3"/>
    <w:basedOn w:val="1"/>
    <w:next w:val="1"/>
    <w:semiHidden/>
    <w:uiPriority w:val="0"/>
    <w:pPr>
      <w:tabs>
        <w:tab w:val="right" w:pos="8640"/>
      </w:tabs>
    </w:pPr>
    <w:rPr>
      <w:smallCaps/>
      <w:sz w:val="22"/>
    </w:rPr>
  </w:style>
  <w:style w:type="paragraph" w:styleId="20">
    <w:name w:val="toc 8"/>
    <w:basedOn w:val="1"/>
    <w:next w:val="1"/>
    <w:semiHidden/>
    <w:uiPriority w:val="0"/>
    <w:pPr>
      <w:tabs>
        <w:tab w:val="right" w:pos="8640"/>
      </w:tabs>
    </w:pPr>
    <w:rPr>
      <w:sz w:val="22"/>
    </w:rPr>
  </w:style>
  <w:style w:type="paragraph" w:styleId="21">
    <w:name w:val="Body Text Indent 2"/>
    <w:basedOn w:val="1"/>
    <w:uiPriority w:val="0"/>
    <w:pPr>
      <w:widowControl w:val="0"/>
      <w:autoSpaceDE w:val="0"/>
      <w:autoSpaceDN w:val="0"/>
      <w:adjustRightInd w:val="0"/>
      <w:ind w:left="3720" w:hanging="3720" w:hangingChars="1550"/>
      <w:textAlignment w:val="bottom"/>
    </w:pPr>
    <w:rPr>
      <w:rFonts w:ascii="Courier New" w:hAnsi="Courier New" w:eastAsia="MingLiU"/>
      <w:lang w:eastAsia="zh-TW"/>
    </w:rPr>
  </w:style>
  <w:style w:type="paragraph" w:styleId="22">
    <w:name w:val="Balloon Text"/>
    <w:basedOn w:val="1"/>
    <w:link w:val="39"/>
    <w:uiPriority w:val="0"/>
    <w:rPr>
      <w:rFonts w:ascii="Tahoma" w:hAnsi="Tahoma"/>
      <w:sz w:val="16"/>
      <w:szCs w:val="16"/>
    </w:rPr>
  </w:style>
  <w:style w:type="paragraph" w:styleId="23">
    <w:name w:val="footer"/>
    <w:basedOn w:val="1"/>
    <w:uiPriority w:val="0"/>
    <w:pPr>
      <w:tabs>
        <w:tab w:val="center" w:pos="4320"/>
        <w:tab w:val="right" w:pos="8640"/>
      </w:tabs>
    </w:pPr>
  </w:style>
  <w:style w:type="paragraph" w:styleId="24">
    <w:name w:val="header"/>
    <w:basedOn w:val="1"/>
    <w:uiPriority w:val="0"/>
    <w:pPr>
      <w:tabs>
        <w:tab w:val="center" w:pos="4320"/>
        <w:tab w:val="right" w:pos="8640"/>
      </w:tabs>
    </w:pPr>
  </w:style>
  <w:style w:type="paragraph" w:styleId="25">
    <w:name w:val="toc 1"/>
    <w:basedOn w:val="1"/>
    <w:next w:val="1"/>
    <w:semiHidden/>
    <w:uiPriority w:val="0"/>
    <w:pPr>
      <w:tabs>
        <w:tab w:val="right" w:pos="8640"/>
      </w:tabs>
      <w:spacing w:before="240" w:after="240"/>
    </w:pPr>
    <w:rPr>
      <w:b/>
      <w:caps/>
      <w:sz w:val="22"/>
      <w:u w:val="single"/>
    </w:rPr>
  </w:style>
  <w:style w:type="paragraph" w:styleId="26">
    <w:name w:val="toc 4"/>
    <w:basedOn w:val="1"/>
    <w:next w:val="1"/>
    <w:semiHidden/>
    <w:uiPriority w:val="0"/>
    <w:pPr>
      <w:tabs>
        <w:tab w:val="right" w:pos="8640"/>
      </w:tabs>
    </w:pPr>
    <w:rPr>
      <w:sz w:val="22"/>
    </w:rPr>
  </w:style>
  <w:style w:type="paragraph" w:styleId="27">
    <w:name w:val="toc 6"/>
    <w:basedOn w:val="1"/>
    <w:next w:val="1"/>
    <w:semiHidden/>
    <w:uiPriority w:val="0"/>
    <w:pPr>
      <w:tabs>
        <w:tab w:val="right" w:pos="8640"/>
      </w:tabs>
    </w:pPr>
    <w:rPr>
      <w:sz w:val="22"/>
    </w:rPr>
  </w:style>
  <w:style w:type="paragraph" w:styleId="28">
    <w:name w:val="Body Text Indent 3"/>
    <w:basedOn w:val="1"/>
    <w:uiPriority w:val="0"/>
    <w:pPr>
      <w:autoSpaceDE w:val="0"/>
      <w:autoSpaceDN w:val="0"/>
      <w:adjustRightInd w:val="0"/>
      <w:ind w:left="720"/>
    </w:pPr>
    <w:rPr>
      <w:rFonts w:cs="Arial"/>
      <w:bCs/>
      <w:sz w:val="22"/>
      <w:szCs w:val="23"/>
    </w:rPr>
  </w:style>
  <w:style w:type="paragraph" w:styleId="29">
    <w:name w:val="toc 2"/>
    <w:basedOn w:val="1"/>
    <w:next w:val="1"/>
    <w:semiHidden/>
    <w:uiPriority w:val="0"/>
    <w:pPr>
      <w:tabs>
        <w:tab w:val="right" w:pos="8640"/>
      </w:tabs>
    </w:pPr>
    <w:rPr>
      <w:b/>
      <w:smallCaps/>
      <w:sz w:val="22"/>
    </w:rPr>
  </w:style>
  <w:style w:type="paragraph" w:styleId="30">
    <w:name w:val="toc 9"/>
    <w:basedOn w:val="1"/>
    <w:next w:val="1"/>
    <w:semiHidden/>
    <w:uiPriority w:val="0"/>
    <w:pPr>
      <w:tabs>
        <w:tab w:val="right" w:pos="8640"/>
      </w:tabs>
    </w:pPr>
    <w:rPr>
      <w:sz w:val="22"/>
    </w:rPr>
  </w:style>
  <w:style w:type="paragraph" w:styleId="31">
    <w:name w:val="Body Text 2"/>
    <w:basedOn w:val="1"/>
    <w:uiPriority w:val="0"/>
    <w:pPr>
      <w:jc w:val="both"/>
    </w:pPr>
  </w:style>
  <w:style w:type="character" w:styleId="33">
    <w:name w:val="page number"/>
    <w:basedOn w:val="32"/>
    <w:uiPriority w:val="0"/>
    <w:rPr/>
  </w:style>
  <w:style w:type="character" w:styleId="34">
    <w:name w:val="FollowedHyperlink"/>
    <w:uiPriority w:val="0"/>
    <w:rPr>
      <w:color w:val="800080"/>
      <w:u w:val="single"/>
    </w:rPr>
  </w:style>
  <w:style w:type="character" w:styleId="35">
    <w:name w:val="Hyperlink"/>
    <w:uiPriority w:val="0"/>
    <w:rPr>
      <w:color w:val="0000FF"/>
      <w:u w:val="single"/>
    </w:rPr>
  </w:style>
  <w:style w:type="paragraph" w:customStyle="1" w:styleId="36">
    <w:name w:val="List Paragraph"/>
    <w:basedOn w:val="1"/>
    <w:qFormat/>
    <w:uiPriority w:val="34"/>
    <w:pPr>
      <w:ind w:left="720"/>
    </w:pPr>
  </w:style>
  <w:style w:type="paragraph" w:customStyle="1" w:styleId="37">
    <w:name w:val="No Spacing"/>
    <w:qFormat/>
    <w:uiPriority w:val="1"/>
    <w:rPr>
      <w:rFonts w:ascii="Arial" w:hAnsi="Arial" w:eastAsia="PMingLiU" w:cs="Times New Roman"/>
      <w:sz w:val="24"/>
      <w:lang w:val="en-US" w:eastAsia="en-US" w:bidi="ar-SA"/>
    </w:rPr>
  </w:style>
  <w:style w:type="paragraph" w:customStyle="1" w:styleId="38">
    <w:name w:val="Revision"/>
    <w:hidden/>
    <w:semiHidden/>
    <w:uiPriority w:val="99"/>
    <w:rPr>
      <w:rFonts w:ascii="Arial" w:hAnsi="Arial"/>
      <w:sz w:val="24"/>
      <w:lang w:eastAsia="en-US"/>
    </w:rPr>
  </w:style>
  <w:style w:type="character" w:customStyle="1" w:styleId="39">
    <w:name w:val="Balloon Text Char"/>
    <w:link w:val="22"/>
    <w:uiPriority w:val="0"/>
    <w:rPr>
      <w:rFonts w:ascii="Tahoma" w:hAnsi="Tahoma" w:cs="Tahoma"/>
      <w:sz w:val="16"/>
      <w:szCs w:val="16"/>
      <w:lang w:eastAsia="en-US"/>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customXml" Target="../customXml/item1.xml"/><Relationship Id="rId16"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theme" Target="theme/theme1.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NETGEAR</Company>
  <Pages>12</Pages>
  <Words>1931</Words>
  <Characters>11013</Characters>
  <Lines>91</Lines>
  <Paragraphs>25</Paragraphs>
  <TotalTime>0</TotalTime>
  <ScaleCrop>false</ScaleCrop>
  <LinksUpToDate>false</LinksUpToDate>
  <CharactersWithSpaces>0</CharactersWithSpaces>
  <Application>WPS Office 个人版_9.1.0.4764_{F1E327BC-269C-435d-A152-05C5408002CA}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2014-03-13T22:59:00Z</dcterms:created>
  <dc:creator>Robert Reed</dc:creator>
  <cp:lastModifiedBy>Administrator</cp:lastModifiedBy>
  <cp:lastPrinted>2014-03-13T23:16:00Z</cp:lastPrinted>
  <dcterms:modified xsi:type="dcterms:W3CDTF">2014-07-28T09:28:52Z</dcterms:modified>
  <dc:title>Hardware Spec</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2052-9.1.0.4764</vt:lpwstr>
  </property>
</Properties>
</file>